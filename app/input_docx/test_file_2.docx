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A2472" w14:textId="4E5EBE16" w:rsidR="008E020B" w:rsidRPr="005B1F8E" w:rsidRDefault="008E020B" w:rsidP="001059E0">
      <w:pPr>
        <w:pStyle w:val="FR1"/>
        <w:spacing w:before="0"/>
        <w:ind w:left="0"/>
        <w:jc w:val="center"/>
        <w:rPr>
          <w:rFonts w:ascii="Times New Roman" w:hAnsi="Times New Roman" w:cs="Times New Roman"/>
          <w:i w:val="0"/>
        </w:rPr>
      </w:pPr>
      <w:r w:rsidRPr="005B1F8E">
        <w:rPr>
          <w:rFonts w:ascii="Times New Roman" w:hAnsi="Times New Roman" w:cs="Times New Roman"/>
          <w:b/>
          <w:i w:val="0"/>
        </w:rPr>
        <w:t xml:space="preserve">Договор участия в долевом строительстве № </w:t>
      </w:r>
      <w:r w:rsidR="0029670A">
        <w:rPr>
          <w:rFonts w:ascii="Times New Roman" w:hAnsi="Times New Roman" w:cs="Times New Roman"/>
          <w:b/>
          <w:i w:val="0"/>
        </w:rPr>
        <w:t>НВ</w:t>
      </w:r>
      <w:r w:rsidR="0039419B">
        <w:rPr>
          <w:rFonts w:ascii="Times New Roman" w:hAnsi="Times New Roman" w:cs="Times New Roman"/>
          <w:b/>
          <w:i w:val="0"/>
        </w:rPr>
        <w:t>-</w:t>
      </w:r>
    </w:p>
    <w:p w14:paraId="5A4CF850" w14:textId="77777777" w:rsidR="00093F19" w:rsidRPr="005B1F8E" w:rsidRDefault="00093F19" w:rsidP="001059E0">
      <w:pPr>
        <w:pStyle w:val="FR1"/>
        <w:spacing w:before="0"/>
        <w:ind w:left="0"/>
        <w:jc w:val="center"/>
        <w:rPr>
          <w:rFonts w:ascii="Times New Roman" w:hAnsi="Times New Roman" w:cs="Times New Roman"/>
          <w:b/>
          <w:i w:val="0"/>
        </w:rPr>
      </w:pPr>
    </w:p>
    <w:p w14:paraId="55DEEAB4" w14:textId="73EB8FA3" w:rsidR="004C7466" w:rsidRPr="005B1F8E" w:rsidRDefault="001A5E7C" w:rsidP="001059E0">
      <w:pPr>
        <w:pStyle w:val="FR1"/>
        <w:spacing w:before="0"/>
        <w:ind w:left="0"/>
        <w:rPr>
          <w:rFonts w:ascii="Times New Roman" w:hAnsi="Times New Roman" w:cs="Times New Roman"/>
          <w:i w:val="0"/>
        </w:rPr>
      </w:pPr>
      <w:r>
        <w:rPr>
          <w:rFonts w:ascii="Times New Roman" w:hAnsi="Times New Roman" w:cs="Times New Roman"/>
          <w:i w:val="0"/>
        </w:rPr>
        <w:t>г.</w:t>
      </w:r>
      <w:r w:rsidR="004669E4">
        <w:rPr>
          <w:rFonts w:ascii="Times New Roman" w:hAnsi="Times New Roman" w:cs="Times New Roman"/>
          <w:i w:val="0"/>
        </w:rPr>
        <w:t xml:space="preserve"> </w:t>
      </w:r>
      <w:r w:rsidR="004669E4" w:rsidRPr="00B55071">
        <w:rPr>
          <w:rFonts w:ascii="Times New Roman" w:hAnsi="Times New Roman" w:cs="Times New Roman"/>
          <w:i w:val="0"/>
        </w:rPr>
        <w:t xml:space="preserve">Москва       </w:t>
      </w:r>
      <w:r w:rsidR="004C7466" w:rsidRPr="005B1F8E">
        <w:rPr>
          <w:rFonts w:ascii="Times New Roman" w:hAnsi="Times New Roman" w:cs="Times New Roman"/>
          <w:i w:val="0"/>
        </w:rPr>
        <w:t xml:space="preserve">                                   </w:t>
      </w:r>
      <w:r w:rsidR="004C7466" w:rsidRPr="005B1F8E">
        <w:rPr>
          <w:rFonts w:ascii="Times New Roman" w:hAnsi="Times New Roman" w:cs="Times New Roman"/>
          <w:i w:val="0"/>
        </w:rPr>
        <w:tab/>
      </w:r>
      <w:r w:rsidR="00042668" w:rsidRPr="005B1F8E">
        <w:rPr>
          <w:rFonts w:ascii="Times New Roman" w:hAnsi="Times New Roman" w:cs="Times New Roman"/>
          <w:i w:val="0"/>
        </w:rPr>
        <w:tab/>
      </w:r>
      <w:r>
        <w:rPr>
          <w:rFonts w:ascii="Times New Roman" w:hAnsi="Times New Roman" w:cs="Times New Roman"/>
          <w:i w:val="0"/>
        </w:rPr>
        <w:t xml:space="preserve">         </w:t>
      </w:r>
      <w:r w:rsidR="00982EE3">
        <w:rPr>
          <w:rFonts w:ascii="Times New Roman" w:hAnsi="Times New Roman" w:cs="Times New Roman"/>
          <w:i w:val="0"/>
        </w:rPr>
        <w:t xml:space="preserve">               </w:t>
      </w:r>
      <w:r>
        <w:rPr>
          <w:rFonts w:ascii="Times New Roman" w:hAnsi="Times New Roman" w:cs="Times New Roman"/>
          <w:i w:val="0"/>
        </w:rPr>
        <w:t xml:space="preserve">   </w:t>
      </w:r>
      <w:r w:rsidR="004669E4">
        <w:rPr>
          <w:rFonts w:ascii="Times New Roman" w:hAnsi="Times New Roman" w:cs="Times New Roman"/>
          <w:i w:val="0"/>
        </w:rPr>
        <w:t xml:space="preserve">               </w:t>
      </w:r>
      <w:r w:rsidR="00042668" w:rsidRPr="005B1F8E">
        <w:rPr>
          <w:rFonts w:ascii="Times New Roman" w:hAnsi="Times New Roman" w:cs="Times New Roman"/>
          <w:i w:val="0"/>
        </w:rPr>
        <w:tab/>
      </w:r>
      <w:r w:rsidR="008E020B" w:rsidRPr="005B1F8E">
        <w:rPr>
          <w:rFonts w:ascii="Times New Roman" w:hAnsi="Times New Roman" w:cs="Times New Roman"/>
          <w:i w:val="0"/>
        </w:rPr>
        <w:tab/>
      </w:r>
      <w:proofErr w:type="spellStart"/>
      <w:r w:rsidR="008E020B" w:rsidRPr="005B1F8E">
        <w:rPr>
          <w:rFonts w:ascii="Times New Roman" w:hAnsi="Times New Roman" w:cs="Times New Roman"/>
          <w:i w:val="0"/>
        </w:rPr>
        <w:t>мтДатаДоговора</w:t>
      </w:r>
      <w:proofErr w:type="spellEnd"/>
    </w:p>
    <w:p w14:paraId="63DEECD5" w14:textId="77777777" w:rsidR="004C7466" w:rsidRPr="005B1F8E" w:rsidRDefault="004C7466" w:rsidP="001059E0">
      <w:pPr>
        <w:pStyle w:val="a5"/>
        <w:rPr>
          <w:b/>
          <w:sz w:val="20"/>
        </w:rPr>
      </w:pPr>
    </w:p>
    <w:p w14:paraId="2CB7C405" w14:textId="530C939B" w:rsidR="0039419B" w:rsidRPr="00FC66AF" w:rsidRDefault="0039419B" w:rsidP="0039419B">
      <w:pPr>
        <w:shd w:val="clear" w:color="auto" w:fill="FFFFFF"/>
        <w:ind w:firstLine="567"/>
        <w:jc w:val="both"/>
        <w:textAlignment w:val="top"/>
        <w:rPr>
          <w:noProof/>
        </w:rPr>
      </w:pPr>
      <w:r>
        <w:rPr>
          <w:b/>
          <w:noProof/>
        </w:rPr>
        <w:t>Общество с ограниченной ответственностью «Специализированный застройщик «</w:t>
      </w:r>
      <w:r w:rsidR="002A209F">
        <w:rPr>
          <w:b/>
          <w:noProof/>
        </w:rPr>
        <w:t>Санино 1</w:t>
      </w:r>
      <w:r>
        <w:rPr>
          <w:b/>
          <w:noProof/>
        </w:rPr>
        <w:t>»</w:t>
      </w:r>
      <w:r w:rsidRPr="00FC66AF">
        <w:rPr>
          <w:noProof/>
          <w:color w:val="000000"/>
        </w:rPr>
        <w:t xml:space="preserve">, </w:t>
      </w:r>
      <w:r w:rsidR="005826E2">
        <w:rPr>
          <w:noProof/>
          <w:color w:val="000000"/>
        </w:rPr>
        <w:t xml:space="preserve">                                        </w:t>
      </w:r>
      <w:r w:rsidRPr="00FC66AF">
        <w:rPr>
          <w:noProof/>
          <w:color w:val="000000"/>
        </w:rPr>
        <w:t xml:space="preserve">ОГРН </w:t>
      </w:r>
      <w:r w:rsidR="005826E2">
        <w:rPr>
          <w:smallCaps/>
          <w:noProof/>
          <w:color w:val="000000"/>
        </w:rPr>
        <w:t>______</w:t>
      </w:r>
      <w:r w:rsidRPr="00FC66AF">
        <w:rPr>
          <w:noProof/>
          <w:color w:val="000000"/>
        </w:rPr>
        <w:t xml:space="preserve">, </w:t>
      </w:r>
      <w:r w:rsidRPr="002A209F">
        <w:rPr>
          <w:noProof/>
          <w:color w:val="000000"/>
        </w:rPr>
        <w:t xml:space="preserve">ИНН/КПП </w:t>
      </w:r>
      <w:r w:rsidR="005826E2">
        <w:rPr>
          <w:smallCaps/>
          <w:noProof/>
          <w:color w:val="000000"/>
        </w:rPr>
        <w:t>______</w:t>
      </w:r>
      <w:r w:rsidR="002A209F" w:rsidRPr="002A209F">
        <w:rPr>
          <w:smallCaps/>
          <w:noProof/>
          <w:color w:val="000000"/>
        </w:rPr>
        <w:t xml:space="preserve"> </w:t>
      </w:r>
      <w:r w:rsidRPr="002A209F">
        <w:rPr>
          <w:noProof/>
          <w:color w:val="000000"/>
        </w:rPr>
        <w:t>/</w:t>
      </w:r>
      <w:r w:rsidR="005826E2">
        <w:rPr>
          <w:noProof/>
          <w:color w:val="000000"/>
        </w:rPr>
        <w:t>______</w:t>
      </w:r>
      <w:r w:rsidRPr="00FC66AF">
        <w:rPr>
          <w:noProof/>
          <w:color w:val="000000"/>
        </w:rPr>
        <w:t xml:space="preserve">, адрес (место нахождения) постоянно действующего исполнительного органа юридического лица: </w:t>
      </w:r>
      <w:r w:rsidR="005826E2">
        <w:rPr>
          <w:noProof/>
          <w:color w:val="000000"/>
        </w:rPr>
        <w:t>_________</w:t>
      </w:r>
      <w:r w:rsidRPr="00FC66AF">
        <w:rPr>
          <w:noProof/>
          <w:color w:val="000000"/>
        </w:rPr>
        <w:t xml:space="preserve">, именуемое в дальнейшем </w:t>
      </w:r>
      <w:r w:rsidRPr="00FC66AF">
        <w:rPr>
          <w:b/>
          <w:noProof/>
          <w:color w:val="000000"/>
          <w:spacing w:val="-20"/>
        </w:rPr>
        <w:t>‹‹</w:t>
      </w:r>
      <w:r w:rsidRPr="00FC66AF">
        <w:rPr>
          <w:b/>
          <w:noProof/>
          <w:color w:val="000000"/>
        </w:rPr>
        <w:t>Застройщик</w:t>
      </w:r>
      <w:r w:rsidRPr="00FC66AF">
        <w:rPr>
          <w:b/>
          <w:noProof/>
          <w:color w:val="000000"/>
          <w:spacing w:val="-20"/>
        </w:rPr>
        <w:t>››</w:t>
      </w:r>
      <w:r w:rsidRPr="00FC66AF">
        <w:rPr>
          <w:noProof/>
          <w:color w:val="000000"/>
        </w:rPr>
        <w:t>, в лице</w:t>
      </w:r>
      <w:r w:rsidRPr="00FC66AF">
        <w:rPr>
          <w:noProof/>
        </w:rPr>
        <w:t xml:space="preserve"> </w:t>
      </w:r>
      <w:r w:rsidR="00D22F4A">
        <w:rPr>
          <w:noProof/>
          <w:color w:val="000000"/>
        </w:rPr>
        <w:t>_____</w:t>
      </w:r>
      <w:r w:rsidRPr="00FC66AF">
        <w:rPr>
          <w:b/>
          <w:i/>
          <w:noProof/>
        </w:rPr>
        <w:t>,</w:t>
      </w:r>
      <w:r w:rsidRPr="00FC66AF">
        <w:rPr>
          <w:noProof/>
          <w:color w:val="000000"/>
        </w:rPr>
        <w:t xml:space="preserve"> с одной стороны, и </w:t>
      </w:r>
      <w:r w:rsidRPr="00FC66AF">
        <w:rPr>
          <w:noProof/>
        </w:rPr>
        <w:t> </w:t>
      </w:r>
    </w:p>
    <w:p w14:paraId="290ED99F" w14:textId="768B562F" w:rsidR="008E020B" w:rsidRPr="005B1F8E" w:rsidRDefault="008E020B" w:rsidP="001059E0">
      <w:pPr>
        <w:shd w:val="clear" w:color="auto" w:fill="FFFFFF"/>
        <w:ind w:firstLine="567"/>
        <w:jc w:val="both"/>
        <w:textAlignment w:val="top"/>
      </w:pPr>
      <w:proofErr w:type="spellStart"/>
      <w:r w:rsidRPr="005B1F8E">
        <w:t>мтДокСтороныГраждане</w:t>
      </w:r>
      <w:proofErr w:type="spellEnd"/>
      <w:r w:rsidRPr="005B1F8E">
        <w:t xml:space="preserve"> с другой стороны, вместе именуемые «Стороны», заключили настоящий Договор участия в долевом строительстве (далее — «Договор») о нижеследующем:</w:t>
      </w:r>
    </w:p>
    <w:p w14:paraId="72A52D9F" w14:textId="77777777" w:rsidR="000D0DF8" w:rsidRPr="005B1F8E" w:rsidRDefault="000D0DF8" w:rsidP="001059E0">
      <w:pPr>
        <w:pStyle w:val="a5"/>
        <w:ind w:firstLine="708"/>
        <w:rPr>
          <w:sz w:val="20"/>
        </w:rPr>
      </w:pPr>
    </w:p>
    <w:p w14:paraId="45D42219" w14:textId="3EEDED6E" w:rsidR="00713331" w:rsidRPr="005B1F8E" w:rsidRDefault="00C863E4" w:rsidP="00B41807">
      <w:pPr>
        <w:pStyle w:val="a5"/>
        <w:numPr>
          <w:ilvl w:val="0"/>
          <w:numId w:val="8"/>
        </w:numPr>
        <w:jc w:val="center"/>
        <w:rPr>
          <w:b/>
          <w:sz w:val="20"/>
        </w:rPr>
      </w:pPr>
      <w:r w:rsidRPr="005B1F8E">
        <w:rPr>
          <w:b/>
          <w:sz w:val="20"/>
        </w:rPr>
        <w:t>Общие положения</w:t>
      </w:r>
    </w:p>
    <w:p w14:paraId="762D044D" w14:textId="007AFC0E" w:rsidR="00713331" w:rsidRPr="005B1F8E" w:rsidRDefault="00713331" w:rsidP="001059E0">
      <w:pPr>
        <w:pStyle w:val="a5"/>
        <w:ind w:firstLine="567"/>
        <w:rPr>
          <w:sz w:val="20"/>
        </w:rPr>
      </w:pPr>
      <w:r w:rsidRPr="005B1F8E">
        <w:rPr>
          <w:sz w:val="20"/>
        </w:rPr>
        <w:t>1.1. В Договоре используются следующие основные понятия:</w:t>
      </w:r>
    </w:p>
    <w:p w14:paraId="380AFB67" w14:textId="77777777" w:rsidR="00C863E4" w:rsidRPr="004669E4" w:rsidRDefault="00C863E4" w:rsidP="001059E0">
      <w:pPr>
        <w:ind w:firstLine="567"/>
        <w:jc w:val="both"/>
      </w:pPr>
      <w:r w:rsidRPr="005B1F8E">
        <w:rPr>
          <w:rStyle w:val="ab"/>
          <w:bCs/>
          <w:color w:val="auto"/>
        </w:rPr>
        <w:t>Застройщик</w:t>
      </w:r>
      <w:r w:rsidRPr="005B1F8E">
        <w:t xml:space="preserve"> — юридическое лицо, </w:t>
      </w:r>
      <w:r w:rsidRPr="003F1502">
        <w:t>имеющее в собственности земельный</w:t>
      </w:r>
      <w:r w:rsidRPr="005B1F8E">
        <w:t xml:space="preserve"> участок и привлекающее денежные средства участников долевого строительства для строительства (создания) на этом земельном участке Объекта на основании полученно</w:t>
      </w:r>
      <w:r w:rsidR="008756B5" w:rsidRPr="005B1F8E">
        <w:t xml:space="preserve">го </w:t>
      </w:r>
      <w:r w:rsidR="008756B5" w:rsidRPr="004669E4">
        <w:t>разрешения на строительство.</w:t>
      </w:r>
    </w:p>
    <w:p w14:paraId="185B7AF5" w14:textId="77777777" w:rsidR="00C863E4" w:rsidRPr="004669E4" w:rsidRDefault="00C863E4" w:rsidP="00AC541B">
      <w:pPr>
        <w:pStyle w:val="a5"/>
        <w:ind w:firstLine="567"/>
        <w:rPr>
          <w:sz w:val="20"/>
        </w:rPr>
      </w:pPr>
      <w:r w:rsidRPr="004669E4">
        <w:rPr>
          <w:b/>
          <w:sz w:val="20"/>
        </w:rPr>
        <w:t>Участник долевого строительства</w:t>
      </w:r>
      <w:r w:rsidR="00BA39E9" w:rsidRPr="004669E4">
        <w:rPr>
          <w:sz w:val="20"/>
        </w:rPr>
        <w:t xml:space="preserve"> — </w:t>
      </w:r>
      <w:r w:rsidR="00A67A31" w:rsidRPr="004669E4">
        <w:rPr>
          <w:sz w:val="20"/>
        </w:rPr>
        <w:t>физическ</w:t>
      </w:r>
      <w:r w:rsidR="00452AD9" w:rsidRPr="004669E4">
        <w:rPr>
          <w:sz w:val="20"/>
        </w:rPr>
        <w:t>ое</w:t>
      </w:r>
      <w:r w:rsidR="00A67A31" w:rsidRPr="004669E4">
        <w:rPr>
          <w:sz w:val="20"/>
        </w:rPr>
        <w:t xml:space="preserve"> или юридическ</w:t>
      </w:r>
      <w:r w:rsidR="00452AD9" w:rsidRPr="004669E4">
        <w:rPr>
          <w:sz w:val="20"/>
        </w:rPr>
        <w:t xml:space="preserve">ое </w:t>
      </w:r>
      <w:r w:rsidR="005E021D" w:rsidRPr="004669E4">
        <w:rPr>
          <w:sz w:val="20"/>
        </w:rPr>
        <w:t>лицо</w:t>
      </w:r>
      <w:r w:rsidRPr="004669E4">
        <w:rPr>
          <w:sz w:val="20"/>
        </w:rPr>
        <w:t xml:space="preserve">, </w:t>
      </w:r>
      <w:r w:rsidR="005E021D" w:rsidRPr="004669E4">
        <w:rPr>
          <w:sz w:val="20"/>
        </w:rPr>
        <w:t xml:space="preserve">которое </w:t>
      </w:r>
      <w:r w:rsidRPr="004669E4">
        <w:rPr>
          <w:sz w:val="20"/>
        </w:rPr>
        <w:t xml:space="preserve">в соответствии с условиями Договора </w:t>
      </w:r>
      <w:r w:rsidR="005E021D" w:rsidRPr="004669E4">
        <w:rPr>
          <w:sz w:val="20"/>
        </w:rPr>
        <w:t xml:space="preserve">направляет </w:t>
      </w:r>
      <w:r w:rsidRPr="004669E4">
        <w:rPr>
          <w:sz w:val="20"/>
        </w:rPr>
        <w:t xml:space="preserve">денежные средства на создание Объекта с целью возникновения у </w:t>
      </w:r>
      <w:r w:rsidR="005E021D" w:rsidRPr="004669E4">
        <w:rPr>
          <w:sz w:val="20"/>
        </w:rPr>
        <w:t xml:space="preserve">него </w:t>
      </w:r>
      <w:r w:rsidRPr="004669E4">
        <w:rPr>
          <w:sz w:val="20"/>
        </w:rPr>
        <w:t>права собственности на Объект долевого строительства.</w:t>
      </w:r>
    </w:p>
    <w:p w14:paraId="4CBD7BDB" w14:textId="0DA20233" w:rsidR="0039419B" w:rsidRDefault="00093F19" w:rsidP="0039419B">
      <w:pPr>
        <w:pStyle w:val="a5"/>
        <w:ind w:firstLine="567"/>
        <w:rPr>
          <w:ins w:id="0" w:author="Данилюк Вероника" w:date="2021-04-30T15:43:00Z"/>
          <w:i/>
          <w:noProof/>
          <w:color w:val="000000" w:themeColor="text1"/>
          <w:sz w:val="20"/>
        </w:rPr>
      </w:pPr>
      <w:r w:rsidRPr="00722773">
        <w:rPr>
          <w:b/>
          <w:sz w:val="20"/>
        </w:rPr>
        <w:t>Объект</w:t>
      </w:r>
      <w:r w:rsidRPr="004669E4">
        <w:rPr>
          <w:sz w:val="20"/>
        </w:rPr>
        <w:t xml:space="preserve"> </w:t>
      </w:r>
      <w:r w:rsidR="001A5E7C" w:rsidRPr="004669E4">
        <w:rPr>
          <w:sz w:val="20"/>
        </w:rPr>
        <w:t xml:space="preserve">– </w:t>
      </w:r>
      <w:r w:rsidR="0039419B" w:rsidRPr="0039419B">
        <w:rPr>
          <w:i/>
          <w:noProof/>
          <w:color w:val="000000" w:themeColor="text1"/>
          <w:sz w:val="20"/>
        </w:rPr>
        <w:t xml:space="preserve">Жилой многоквартирный дом </w:t>
      </w:r>
      <w:r w:rsidR="0039419B" w:rsidRPr="006A3CA3">
        <w:rPr>
          <w:i/>
          <w:noProof/>
          <w:color w:val="000000" w:themeColor="text1"/>
          <w:sz w:val="20"/>
          <w:highlight w:val="yellow"/>
        </w:rPr>
        <w:t xml:space="preserve">№ </w:t>
      </w:r>
      <w:r w:rsidR="0029670A" w:rsidRPr="006A3CA3">
        <w:rPr>
          <w:i/>
          <w:noProof/>
          <w:color w:val="000000" w:themeColor="text1"/>
          <w:sz w:val="20"/>
          <w:highlight w:val="yellow"/>
        </w:rPr>
        <w:t>1</w:t>
      </w:r>
      <w:r w:rsidR="006A3CA3" w:rsidRPr="006A3CA3">
        <w:rPr>
          <w:i/>
          <w:noProof/>
          <w:color w:val="000000" w:themeColor="text1"/>
          <w:sz w:val="20"/>
          <w:highlight w:val="yellow"/>
        </w:rPr>
        <w:t>,2,3,4,5</w:t>
      </w:r>
      <w:r w:rsidR="0039419B" w:rsidRPr="0039419B">
        <w:rPr>
          <w:i/>
          <w:noProof/>
          <w:color w:val="000000" w:themeColor="text1"/>
          <w:sz w:val="20"/>
        </w:rPr>
        <w:t xml:space="preserve"> расположе</w:t>
      </w:r>
      <w:r w:rsidR="0013151F">
        <w:rPr>
          <w:i/>
          <w:noProof/>
          <w:color w:val="000000" w:themeColor="text1"/>
          <w:sz w:val="20"/>
        </w:rPr>
        <w:t>нный по строительному адресу: город</w:t>
      </w:r>
      <w:r w:rsidR="0039419B" w:rsidRPr="0039419B">
        <w:rPr>
          <w:i/>
          <w:noProof/>
          <w:color w:val="000000" w:themeColor="text1"/>
          <w:sz w:val="20"/>
        </w:rPr>
        <w:t xml:space="preserve"> Москва, п</w:t>
      </w:r>
      <w:r w:rsidR="0039419B">
        <w:rPr>
          <w:i/>
          <w:noProof/>
          <w:color w:val="000000" w:themeColor="text1"/>
          <w:sz w:val="20"/>
        </w:rPr>
        <w:t>.</w:t>
      </w:r>
      <w:r w:rsidR="0039419B" w:rsidRPr="0039419B">
        <w:rPr>
          <w:i/>
          <w:noProof/>
          <w:color w:val="000000" w:themeColor="text1"/>
          <w:sz w:val="20"/>
        </w:rPr>
        <w:t xml:space="preserve"> </w:t>
      </w:r>
      <w:r w:rsidR="0029670A">
        <w:rPr>
          <w:i/>
          <w:noProof/>
          <w:color w:val="000000" w:themeColor="text1"/>
          <w:sz w:val="20"/>
        </w:rPr>
        <w:t>Кокошкино, вблизи д. Санино,</w:t>
      </w:r>
      <w:r w:rsidR="0039419B" w:rsidRPr="0039419B">
        <w:rPr>
          <w:i/>
          <w:noProof/>
          <w:color w:val="000000" w:themeColor="text1"/>
          <w:sz w:val="20"/>
        </w:rPr>
        <w:t xml:space="preserve"> «Комплексная жилая застройка с объектами социальной и инженерной инфраструктуры. </w:t>
      </w:r>
      <w:r w:rsidR="006A3CA3" w:rsidRPr="006A3CA3">
        <w:rPr>
          <w:i/>
          <w:noProof/>
          <w:color w:val="000000" w:themeColor="text1"/>
          <w:sz w:val="20"/>
          <w:highlight w:val="yellow"/>
        </w:rPr>
        <w:t xml:space="preserve">Первый этап строительства: Жилые дома </w:t>
      </w:r>
      <w:r w:rsidR="0039419B" w:rsidRPr="006A3CA3">
        <w:rPr>
          <w:i/>
          <w:noProof/>
          <w:color w:val="000000" w:themeColor="text1"/>
          <w:sz w:val="20"/>
          <w:highlight w:val="yellow"/>
        </w:rPr>
        <w:t>№</w:t>
      </w:r>
      <w:r w:rsidR="006A3CA3" w:rsidRPr="006A3CA3">
        <w:rPr>
          <w:i/>
          <w:noProof/>
          <w:color w:val="000000" w:themeColor="text1"/>
          <w:sz w:val="20"/>
          <w:highlight w:val="yellow"/>
        </w:rPr>
        <w:t>1,2,3,4. Второй этап строительства :Жилой дом №5</w:t>
      </w:r>
      <w:r w:rsidR="0039419B" w:rsidRPr="006A3CA3">
        <w:rPr>
          <w:i/>
          <w:noProof/>
          <w:color w:val="000000" w:themeColor="text1"/>
          <w:sz w:val="20"/>
          <w:highlight w:val="yellow"/>
        </w:rPr>
        <w:t>».</w:t>
      </w:r>
    </w:p>
    <w:p w14:paraId="1B3B1860" w14:textId="220353CD" w:rsidR="003059D7" w:rsidRPr="0039419B" w:rsidRDefault="003059D7">
      <w:pPr>
        <w:pStyle w:val="a5"/>
        <w:ind w:firstLine="567"/>
        <w:rPr>
          <w:i/>
          <w:noProof/>
          <w:color w:val="000000" w:themeColor="text1"/>
          <w:sz w:val="20"/>
        </w:rPr>
      </w:pPr>
      <w:ins w:id="1" w:author="Данилюк Вероника" w:date="2021-04-30T15:43:00Z">
        <w:r w:rsidRPr="004669E4">
          <w:rPr>
            <w:sz w:val="20"/>
          </w:rPr>
          <w:t xml:space="preserve">– </w:t>
        </w:r>
        <w:r w:rsidRPr="0039419B">
          <w:rPr>
            <w:i/>
            <w:noProof/>
            <w:color w:val="000000" w:themeColor="text1"/>
            <w:sz w:val="20"/>
          </w:rPr>
          <w:t xml:space="preserve">Жилой многоквартирный дом </w:t>
        </w:r>
        <w:r w:rsidRPr="00537F31">
          <w:rPr>
            <w:i/>
            <w:noProof/>
            <w:color w:val="000000" w:themeColor="text1"/>
            <w:sz w:val="20"/>
            <w:highlight w:val="yellow"/>
          </w:rPr>
          <w:t>№ 6,7,8,9,10</w:t>
        </w:r>
        <w:r>
          <w:rPr>
            <w:i/>
            <w:noProof/>
            <w:color w:val="000000" w:themeColor="text1"/>
            <w:sz w:val="20"/>
          </w:rPr>
          <w:t>,</w:t>
        </w:r>
        <w:r w:rsidRPr="0039419B">
          <w:rPr>
            <w:i/>
            <w:noProof/>
            <w:color w:val="000000" w:themeColor="text1"/>
            <w:sz w:val="20"/>
          </w:rPr>
          <w:t xml:space="preserve"> расположе</w:t>
        </w:r>
        <w:r>
          <w:rPr>
            <w:i/>
            <w:noProof/>
            <w:color w:val="000000" w:themeColor="text1"/>
            <w:sz w:val="20"/>
          </w:rPr>
          <w:t>нный по строительному адресу: город</w:t>
        </w:r>
        <w:r w:rsidRPr="0039419B">
          <w:rPr>
            <w:i/>
            <w:noProof/>
            <w:color w:val="000000" w:themeColor="text1"/>
            <w:sz w:val="20"/>
          </w:rPr>
          <w:t xml:space="preserve"> Москва, п</w:t>
        </w:r>
        <w:r>
          <w:rPr>
            <w:i/>
            <w:noProof/>
            <w:color w:val="000000" w:themeColor="text1"/>
            <w:sz w:val="20"/>
          </w:rPr>
          <w:t>.</w:t>
        </w:r>
        <w:r w:rsidRPr="0039419B">
          <w:rPr>
            <w:i/>
            <w:noProof/>
            <w:color w:val="000000" w:themeColor="text1"/>
            <w:sz w:val="20"/>
          </w:rPr>
          <w:t xml:space="preserve"> </w:t>
        </w:r>
        <w:r>
          <w:rPr>
            <w:i/>
            <w:noProof/>
            <w:color w:val="000000" w:themeColor="text1"/>
            <w:sz w:val="20"/>
          </w:rPr>
          <w:t>Кокошкино, вблизи д. Санино (Новомосковский административный округ),</w:t>
        </w:r>
        <w:r w:rsidRPr="0039419B">
          <w:rPr>
            <w:i/>
            <w:noProof/>
            <w:color w:val="000000" w:themeColor="text1"/>
            <w:sz w:val="20"/>
          </w:rPr>
          <w:t xml:space="preserve"> «Комплексная жилая застройка с объектами социальной и инженерной инфраструктуры</w:t>
        </w:r>
        <w:r w:rsidRPr="00AC7CB3">
          <w:rPr>
            <w:i/>
            <w:noProof/>
            <w:color w:val="000000" w:themeColor="text1"/>
            <w:sz w:val="20"/>
          </w:rPr>
          <w:t>. Третий этап строительства: Жилые дома №6,7,9. Четвертый этап строительства :Жилые дома №8,10».</w:t>
        </w:r>
      </w:ins>
    </w:p>
    <w:p w14:paraId="029396C3" w14:textId="0FABCBFE" w:rsidR="001D6290" w:rsidRPr="00722773" w:rsidRDefault="00093F19" w:rsidP="00AC541B">
      <w:pPr>
        <w:pStyle w:val="a5"/>
        <w:ind w:firstLine="567"/>
        <w:rPr>
          <w:b/>
          <w:sz w:val="20"/>
        </w:rPr>
      </w:pPr>
      <w:r w:rsidRPr="00722773">
        <w:rPr>
          <w:b/>
          <w:sz w:val="20"/>
        </w:rPr>
        <w:t>Строительство Объекта осуществляется на следующем земельном участке:</w:t>
      </w:r>
    </w:p>
    <w:p w14:paraId="409C3348" w14:textId="5462F96E" w:rsidR="0039419B" w:rsidRPr="00FC66AF" w:rsidRDefault="0039419B" w:rsidP="004512C3">
      <w:pPr>
        <w:autoSpaceDE w:val="0"/>
        <w:autoSpaceDN w:val="0"/>
        <w:adjustRightInd w:val="0"/>
        <w:ind w:firstLine="567"/>
        <w:jc w:val="both"/>
        <w:rPr>
          <w:noProof/>
          <w:color w:val="000000" w:themeColor="text1"/>
        </w:rPr>
      </w:pPr>
      <w:r>
        <w:rPr>
          <w:noProof/>
          <w:color w:val="000000" w:themeColor="text1"/>
        </w:rPr>
        <w:t xml:space="preserve">Земельный участок общей площадью </w:t>
      </w:r>
      <w:r w:rsidR="006A3CA3">
        <w:rPr>
          <w:noProof/>
          <w:color w:val="000000" w:themeColor="text1"/>
        </w:rPr>
        <w:t>65 070</w:t>
      </w:r>
      <w:r>
        <w:rPr>
          <w:noProof/>
          <w:color w:val="000000" w:themeColor="text1"/>
        </w:rPr>
        <w:t xml:space="preserve"> кв.м, кадастровый номер: </w:t>
      </w:r>
      <w:r w:rsidR="006A3CA3" w:rsidRPr="006A3CA3">
        <w:rPr>
          <w:b/>
          <w:noProof/>
          <w:color w:val="000000" w:themeColor="text1"/>
        </w:rPr>
        <w:t>77:18:0170408:934</w:t>
      </w:r>
      <w:r>
        <w:rPr>
          <w:noProof/>
          <w:color w:val="000000" w:themeColor="text1"/>
        </w:rPr>
        <w:t xml:space="preserve">, расположенный по адресу: г. Москва, п. </w:t>
      </w:r>
      <w:r w:rsidR="006A3CA3">
        <w:rPr>
          <w:noProof/>
          <w:color w:val="000000" w:themeColor="text1"/>
        </w:rPr>
        <w:t>Кокошкино</w:t>
      </w:r>
      <w:r>
        <w:rPr>
          <w:noProof/>
          <w:color w:val="000000" w:themeColor="text1"/>
        </w:rPr>
        <w:t xml:space="preserve">, вблизи д. </w:t>
      </w:r>
      <w:r w:rsidR="006A3CA3">
        <w:rPr>
          <w:noProof/>
          <w:color w:val="000000" w:themeColor="text1"/>
        </w:rPr>
        <w:t>Санин</w:t>
      </w:r>
      <w:r>
        <w:rPr>
          <w:noProof/>
          <w:color w:val="000000" w:themeColor="text1"/>
        </w:rPr>
        <w:t xml:space="preserve">о, категория земель: земли населенных пунктов, разрешенное использование: </w:t>
      </w:r>
      <w:r w:rsidR="006A3CA3" w:rsidRPr="006A3CA3">
        <w:rPr>
          <w:noProof/>
          <w:color w:val="000000" w:themeColor="text1"/>
        </w:rPr>
        <w:t>комплексное освоение в целях строительства многоэтажных жилых домов, объектов</w:t>
      </w:r>
      <w:r w:rsidR="006A3CA3">
        <w:rPr>
          <w:noProof/>
          <w:color w:val="000000" w:themeColor="text1"/>
        </w:rPr>
        <w:t xml:space="preserve"> </w:t>
      </w:r>
      <w:r w:rsidR="006A3CA3" w:rsidRPr="006A3CA3">
        <w:rPr>
          <w:noProof/>
          <w:color w:val="000000" w:themeColor="text1"/>
        </w:rPr>
        <w:t>здравоохранения, культуры, торговли, общественного питания, социального и коммунально-бытового назначения, объектов дошкольного, начальн</w:t>
      </w:r>
      <w:r w:rsidR="006A3CA3">
        <w:rPr>
          <w:noProof/>
          <w:color w:val="000000" w:themeColor="text1"/>
        </w:rPr>
        <w:t xml:space="preserve">ого общего и среднего (полного) </w:t>
      </w:r>
      <w:r w:rsidR="006A3CA3" w:rsidRPr="006A3CA3">
        <w:rPr>
          <w:noProof/>
          <w:color w:val="000000" w:themeColor="text1"/>
        </w:rPr>
        <w:t>общего образования, предпринимательской деяте</w:t>
      </w:r>
      <w:r w:rsidR="006A3CA3">
        <w:rPr>
          <w:noProof/>
          <w:color w:val="000000" w:themeColor="text1"/>
        </w:rPr>
        <w:t xml:space="preserve">льности, стоянок автомобильного </w:t>
      </w:r>
      <w:r w:rsidR="006A3CA3" w:rsidRPr="006A3CA3">
        <w:rPr>
          <w:noProof/>
          <w:color w:val="000000" w:themeColor="text1"/>
        </w:rPr>
        <w:t>транспорта, объектов административно-делового назначения</w:t>
      </w:r>
      <w:r>
        <w:rPr>
          <w:noProof/>
          <w:color w:val="000000" w:themeColor="text1"/>
        </w:rPr>
        <w:t>, принадлежащий Застройщику на праве собственности, о чем в Едином государс</w:t>
      </w:r>
      <w:r w:rsidR="006A3CA3">
        <w:rPr>
          <w:noProof/>
          <w:color w:val="000000" w:themeColor="text1"/>
        </w:rPr>
        <w:t>твенном реестре недвижимости «07</w:t>
      </w:r>
      <w:r>
        <w:rPr>
          <w:noProof/>
          <w:color w:val="000000" w:themeColor="text1"/>
        </w:rPr>
        <w:t xml:space="preserve">» </w:t>
      </w:r>
      <w:r w:rsidR="006A3CA3">
        <w:rPr>
          <w:noProof/>
          <w:color w:val="000000" w:themeColor="text1"/>
        </w:rPr>
        <w:t>октября 2019</w:t>
      </w:r>
      <w:r>
        <w:rPr>
          <w:noProof/>
          <w:color w:val="000000" w:themeColor="text1"/>
        </w:rPr>
        <w:t xml:space="preserve"> г. сделана запись регистрации права </w:t>
      </w:r>
      <w:r w:rsidR="006A3CA3" w:rsidRPr="006A3CA3">
        <w:rPr>
          <w:noProof/>
          <w:color w:val="000000" w:themeColor="text1"/>
        </w:rPr>
        <w:t>№ 77:18:0170408:934-77/017/2019-1</w:t>
      </w:r>
      <w:r w:rsidR="006A3CA3">
        <w:rPr>
          <w:noProof/>
          <w:color w:val="000000" w:themeColor="text1"/>
        </w:rPr>
        <w:t xml:space="preserve"> </w:t>
      </w:r>
      <w:r>
        <w:rPr>
          <w:noProof/>
          <w:color w:val="000000" w:themeColor="text1"/>
        </w:rPr>
        <w:t>(далее – «Земельный участок»).</w:t>
      </w:r>
    </w:p>
    <w:p w14:paraId="5A15128A" w14:textId="761F9CDC" w:rsidR="00E24BE4" w:rsidRPr="008661C4" w:rsidRDefault="00146CE4" w:rsidP="006A3CA3">
      <w:pPr>
        <w:autoSpaceDE w:val="0"/>
        <w:autoSpaceDN w:val="0"/>
        <w:adjustRightInd w:val="0"/>
        <w:ind w:firstLine="567"/>
        <w:jc w:val="both"/>
      </w:pPr>
      <w:r w:rsidRPr="006A3CA3">
        <w:rPr>
          <w:b/>
          <w:noProof/>
          <w:color w:val="000000" w:themeColor="text1"/>
        </w:rPr>
        <w:t>Объект</w:t>
      </w:r>
      <w:r w:rsidR="00E24BE4" w:rsidRPr="006A3CA3">
        <w:rPr>
          <w:b/>
          <w:noProof/>
          <w:color w:val="000000" w:themeColor="text1"/>
        </w:rPr>
        <w:t xml:space="preserve"> долевого строительства</w:t>
      </w:r>
      <w:r w:rsidRPr="0039419B">
        <w:rPr>
          <w:noProof/>
          <w:color w:val="000000" w:themeColor="text1"/>
        </w:rPr>
        <w:t xml:space="preserve"> – это жилое помещение (квартира) с относящимися к ней летними помещен</w:t>
      </w:r>
      <w:r w:rsidR="00106B6D" w:rsidRPr="0039419B">
        <w:rPr>
          <w:noProof/>
          <w:color w:val="000000" w:themeColor="text1"/>
        </w:rPr>
        <w:t>иями</w:t>
      </w:r>
      <w:r w:rsidR="00106B6D" w:rsidRPr="008661C4">
        <w:t xml:space="preserve"> (лоджиями</w:t>
      </w:r>
      <w:r w:rsidR="003D38CE" w:rsidRPr="008661C4">
        <w:t xml:space="preserve"> и</w:t>
      </w:r>
      <w:r w:rsidR="000A028E" w:rsidRPr="008661C4">
        <w:t>/</w:t>
      </w:r>
      <w:r w:rsidR="006C42D7" w:rsidRPr="008661C4">
        <w:t xml:space="preserve">или </w:t>
      </w:r>
      <w:r w:rsidR="000A028E" w:rsidRPr="008661C4">
        <w:t>балконами</w:t>
      </w:r>
      <w:r w:rsidR="00506E04" w:rsidRPr="008661C4">
        <w:t xml:space="preserve"> и/или террасами</w:t>
      </w:r>
      <w:r w:rsidR="00106B6D" w:rsidRPr="008661C4">
        <w:t>), указанное в Приложениях</w:t>
      </w:r>
      <w:r w:rsidR="00E24BE4" w:rsidRPr="008661C4">
        <w:t xml:space="preserve"> </w:t>
      </w:r>
      <w:r w:rsidR="008E020B" w:rsidRPr="008661C4">
        <w:t xml:space="preserve">№ </w:t>
      </w:r>
      <w:r w:rsidR="00E24BE4" w:rsidRPr="008661C4">
        <w:t>1</w:t>
      </w:r>
      <w:r w:rsidR="00106B6D" w:rsidRPr="008661C4">
        <w:t xml:space="preserve"> и </w:t>
      </w:r>
      <w:r w:rsidR="008E020B" w:rsidRPr="008661C4">
        <w:t xml:space="preserve">№ </w:t>
      </w:r>
      <w:r w:rsidR="00106B6D" w:rsidRPr="008661C4">
        <w:t xml:space="preserve">2 </w:t>
      </w:r>
      <w:r w:rsidR="00E24BE4" w:rsidRPr="008661C4">
        <w:t xml:space="preserve">к </w:t>
      </w:r>
      <w:r w:rsidR="00AE5AAD" w:rsidRPr="008661C4">
        <w:t>Д</w:t>
      </w:r>
      <w:r w:rsidR="00D35F8E" w:rsidRPr="008661C4">
        <w:t xml:space="preserve">оговору, </w:t>
      </w:r>
      <w:r w:rsidR="00637F5D" w:rsidRPr="008661C4">
        <w:t>подлежащее</w:t>
      </w:r>
      <w:r w:rsidR="00E24BE4" w:rsidRPr="008661C4">
        <w:t xml:space="preserve"> передаче Участнику долевого строительства после получения разрешения на ввод в эксплуатацию Объекта</w:t>
      </w:r>
      <w:r w:rsidR="00C41C50" w:rsidRPr="008661C4">
        <w:t xml:space="preserve">, </w:t>
      </w:r>
      <w:r w:rsidR="00DA4B63" w:rsidRPr="008661C4">
        <w:t>и входящее в состав Объекта, строящегося с привлечением денежных средств Участника долевого строительства</w:t>
      </w:r>
      <w:r w:rsidR="00AB7389" w:rsidRPr="008661C4">
        <w:t xml:space="preserve">, размещенных на счете </w:t>
      </w:r>
      <w:proofErr w:type="spellStart"/>
      <w:r w:rsidR="00AB7389" w:rsidRPr="008661C4">
        <w:t>эскроу</w:t>
      </w:r>
      <w:proofErr w:type="spellEnd"/>
      <w:r w:rsidR="00AB7389" w:rsidRPr="008661C4">
        <w:t xml:space="preserve"> в уполномоченном банке</w:t>
      </w:r>
      <w:r w:rsidR="00E24BE4" w:rsidRPr="008661C4">
        <w:t>.</w:t>
      </w:r>
    </w:p>
    <w:p w14:paraId="7A243CF4" w14:textId="3ECFC117" w:rsidR="001A5E7C" w:rsidRPr="00FE78CB" w:rsidRDefault="008D4266" w:rsidP="001059E0">
      <w:pPr>
        <w:widowControl w:val="0"/>
        <w:tabs>
          <w:tab w:val="left" w:pos="567"/>
        </w:tabs>
        <w:autoSpaceDE w:val="0"/>
        <w:autoSpaceDN w:val="0"/>
        <w:adjustRightInd w:val="0"/>
        <w:ind w:firstLine="567"/>
        <w:jc w:val="both"/>
      </w:pPr>
      <w:r w:rsidRPr="00FE78CB">
        <w:rPr>
          <w:b/>
        </w:rPr>
        <w:t xml:space="preserve">Квартира </w:t>
      </w:r>
      <w:r w:rsidR="003246CA" w:rsidRPr="00FE78CB">
        <w:rPr>
          <w:b/>
        </w:rPr>
        <w:t xml:space="preserve">(жилое помещение) </w:t>
      </w:r>
      <w:r w:rsidRPr="00FE78CB">
        <w:rPr>
          <w:b/>
        </w:rPr>
        <w:t>-</w:t>
      </w:r>
      <w:r w:rsidR="003246CA" w:rsidRPr="00FE78CB">
        <w:rPr>
          <w:b/>
        </w:rPr>
        <w:t xml:space="preserve"> </w:t>
      </w:r>
      <w:r w:rsidR="00320858" w:rsidRPr="00FE78CB">
        <w:t>структурно</w:t>
      </w:r>
      <w:r w:rsidR="00691F96" w:rsidRPr="00FE78CB">
        <w:t xml:space="preserve"> о</w:t>
      </w:r>
      <w:r w:rsidR="00320858" w:rsidRPr="00FE78CB">
        <w:t>бособленное помещение в многоквартирном доме, обеспечивающее возможность прямого доступа к помеще</w:t>
      </w:r>
      <w:r w:rsidR="00516324" w:rsidRPr="00FE78CB">
        <w:t xml:space="preserve">ниям общего пользования в таком </w:t>
      </w:r>
      <w:r w:rsidR="00320858" w:rsidRPr="00FE78CB">
        <w:t>доме, имеющее характеристики по местоположению в секции</w:t>
      </w:r>
      <w:r w:rsidR="00520E55" w:rsidRPr="00FE78CB">
        <w:t xml:space="preserve"> Объекта</w:t>
      </w:r>
      <w:r w:rsidR="00320858" w:rsidRPr="00FE78CB">
        <w:t xml:space="preserve">, на этаже, </w:t>
      </w:r>
      <w:r w:rsidR="00520E55" w:rsidRPr="00FE78CB">
        <w:t>по количеству комнат и площади (с относящимися к ней летними помещениями (лоджиями</w:t>
      </w:r>
      <w:r w:rsidR="000A028E" w:rsidRPr="00FE78CB">
        <w:t xml:space="preserve"> и/или балконами</w:t>
      </w:r>
      <w:r w:rsidR="00506E04" w:rsidRPr="00FE78CB">
        <w:t xml:space="preserve"> и/или террасами</w:t>
      </w:r>
      <w:r w:rsidR="00520E55" w:rsidRPr="00FE78CB">
        <w:t>))</w:t>
      </w:r>
      <w:r w:rsidR="0057025B" w:rsidRPr="00FE78CB">
        <w:t xml:space="preserve"> и </w:t>
      </w:r>
      <w:r w:rsidR="00516324" w:rsidRPr="00FE78CB">
        <w:t>проектный номер</w:t>
      </w:r>
      <w:r w:rsidR="00320858" w:rsidRPr="00FE78CB">
        <w:t xml:space="preserve"> </w:t>
      </w:r>
      <w:r w:rsidR="00691F96" w:rsidRPr="00FE78CB">
        <w:t xml:space="preserve">в соответствии с Приложениями </w:t>
      </w:r>
      <w:r w:rsidR="008E020B" w:rsidRPr="00FE78CB">
        <w:t xml:space="preserve">№ </w:t>
      </w:r>
      <w:r w:rsidR="00691F96" w:rsidRPr="00FE78CB">
        <w:t xml:space="preserve">1 и </w:t>
      </w:r>
      <w:r w:rsidR="008E020B" w:rsidRPr="00FE78CB">
        <w:t xml:space="preserve">№ </w:t>
      </w:r>
      <w:r w:rsidR="00691F96" w:rsidRPr="00FE78CB">
        <w:t>2 к Договору</w:t>
      </w:r>
      <w:r w:rsidR="00320858" w:rsidRPr="00FE78CB">
        <w:t>.</w:t>
      </w:r>
    </w:p>
    <w:p w14:paraId="2B0DC34A" w14:textId="7C91A2EC" w:rsidR="00DA4B63" w:rsidRPr="00B51E33" w:rsidRDefault="00DA4B63" w:rsidP="001059E0">
      <w:pPr>
        <w:widowControl w:val="0"/>
        <w:tabs>
          <w:tab w:val="left" w:pos="567"/>
        </w:tabs>
        <w:autoSpaceDE w:val="0"/>
        <w:autoSpaceDN w:val="0"/>
        <w:adjustRightInd w:val="0"/>
        <w:ind w:firstLine="567"/>
        <w:jc w:val="both"/>
      </w:pPr>
      <w:r w:rsidRPr="00FE78CB">
        <w:rPr>
          <w:b/>
        </w:rPr>
        <w:t xml:space="preserve">Общее имущество Объекта – </w:t>
      </w:r>
      <w:r w:rsidRPr="00FE78CB">
        <w:t>помещения Объекта, не являющиеся частями квартир и предназначенные для обслуживания более одного жилого и (или нежилого) помещения в Объекте, состав которых установлен в Правилах содержания общего имущества в многоквартирном доме, утвержденных Правительством РФ. При возникновении права собственности на Объект долевого строительства у Участника долевого строительства одновременно возникает доля в праве собственности на общее имущество в Объекте, которая не может быть отчуждена или передана отдельно от права собственности на Объект долевого строительства. Государственная регистрация возникновения права собственности на Объект долевого строительства одновременно</w:t>
      </w:r>
      <w:r w:rsidRPr="00B51E33">
        <w:t xml:space="preserve"> является государственной регистрацией неразрывно связанного с ним права общей долевой собственности на общее имущество.</w:t>
      </w:r>
    </w:p>
    <w:p w14:paraId="4A09B763" w14:textId="6CDA8136" w:rsidR="008D74A3" w:rsidRPr="00B51E33" w:rsidRDefault="00C863E4" w:rsidP="001059E0">
      <w:pPr>
        <w:widowControl w:val="0"/>
        <w:tabs>
          <w:tab w:val="left" w:pos="567"/>
        </w:tabs>
        <w:autoSpaceDE w:val="0"/>
        <w:autoSpaceDN w:val="0"/>
        <w:adjustRightInd w:val="0"/>
        <w:ind w:firstLine="567"/>
        <w:jc w:val="both"/>
      </w:pPr>
      <w:r w:rsidRPr="00B51E33">
        <w:rPr>
          <w:b/>
        </w:rPr>
        <w:t>Федеральный закон</w:t>
      </w:r>
      <w:r w:rsidRPr="00B51E33">
        <w:t xml:space="preserve"> </w:t>
      </w:r>
      <w:r w:rsidR="008E020B" w:rsidRPr="00B51E33">
        <w:rPr>
          <w:b/>
        </w:rPr>
        <w:t xml:space="preserve">№ </w:t>
      </w:r>
      <w:r w:rsidRPr="00B51E33">
        <w:rPr>
          <w:b/>
        </w:rPr>
        <w:t>214-ФЗ</w:t>
      </w:r>
      <w:r w:rsidRPr="00B51E33">
        <w:t xml:space="preserve"> - Федеральный </w:t>
      </w:r>
      <w:r w:rsidR="002756CC" w:rsidRPr="00B51E33">
        <w:t xml:space="preserve">закон от 30.12.2004 г. </w:t>
      </w:r>
      <w:r w:rsidR="008E020B" w:rsidRPr="00B51E33">
        <w:t xml:space="preserve">№ </w:t>
      </w:r>
      <w:r w:rsidR="002756CC" w:rsidRPr="00B51E33">
        <w:t xml:space="preserve">214-ФЗ </w:t>
      </w:r>
      <w:r w:rsidRPr="00B51E33">
        <w:t>«Об участии в долевом строительстве многоквартирных домов и иных объектов недвижимости и о внесении изменений в некоторые законодательные акты РФ».</w:t>
      </w:r>
    </w:p>
    <w:p w14:paraId="71CD3212" w14:textId="2485C1A5" w:rsidR="000A028E" w:rsidRPr="00B51E33" w:rsidRDefault="000A028E" w:rsidP="001059E0">
      <w:pPr>
        <w:widowControl w:val="0"/>
        <w:tabs>
          <w:tab w:val="left" w:pos="567"/>
        </w:tabs>
        <w:autoSpaceDE w:val="0"/>
        <w:autoSpaceDN w:val="0"/>
        <w:adjustRightInd w:val="0"/>
        <w:ind w:firstLine="567"/>
        <w:jc w:val="both"/>
      </w:pPr>
      <w:r w:rsidRPr="00B51E33">
        <w:rPr>
          <w:b/>
        </w:rPr>
        <w:t xml:space="preserve">Технический план – </w:t>
      </w:r>
      <w:r w:rsidRPr="00B51E33">
        <w:t>документ, подготовленный в соответствии с законодательством о государственном кадастровом учете</w:t>
      </w:r>
      <w:r w:rsidR="00FD127A" w:rsidRPr="00B51E33">
        <w:t xml:space="preserve"> недвижимого имущества</w:t>
      </w:r>
      <w:r w:rsidR="0043275D" w:rsidRPr="00B51E33">
        <w:t xml:space="preserve"> и регистрации прав на</w:t>
      </w:r>
      <w:r w:rsidRPr="00B51E33">
        <w:t xml:space="preserve"> недвижимо</w:t>
      </w:r>
      <w:r w:rsidR="0043275D" w:rsidRPr="00B51E33">
        <w:t>е</w:t>
      </w:r>
      <w:r w:rsidRPr="00B51E33">
        <w:t xml:space="preserve"> имуществ</w:t>
      </w:r>
      <w:r w:rsidR="0043275D" w:rsidRPr="00B51E33">
        <w:t>о</w:t>
      </w:r>
      <w:r w:rsidRPr="00B51E33">
        <w:t>, в котором указаны сведения о</w:t>
      </w:r>
      <w:r w:rsidR="008D2723" w:rsidRPr="00B51E33">
        <w:t>б Объекте как о</w:t>
      </w:r>
      <w:r w:rsidRPr="00B51E33">
        <w:t xml:space="preserve"> многоквартирном доме,</w:t>
      </w:r>
      <w:r w:rsidR="008D2723" w:rsidRPr="00B51E33">
        <w:t xml:space="preserve"> о</w:t>
      </w:r>
      <w:r w:rsidRPr="00B51E33">
        <w:t xml:space="preserve"> </w:t>
      </w:r>
      <w:r w:rsidR="008D2723" w:rsidRPr="00B51E33">
        <w:t xml:space="preserve">находящихся в нем </w:t>
      </w:r>
      <w:r w:rsidRPr="00B51E33">
        <w:t>помещениях (жилых и нежилых),</w:t>
      </w:r>
      <w:r w:rsidR="008D2723" w:rsidRPr="00B51E33">
        <w:t xml:space="preserve"> в том числе об Объекте </w:t>
      </w:r>
      <w:r w:rsidR="00DD07B9" w:rsidRPr="00B51E33">
        <w:t>долевого строительства</w:t>
      </w:r>
      <w:r w:rsidR="008D2723" w:rsidRPr="00B51E33">
        <w:t>, о</w:t>
      </w:r>
      <w:r w:rsidRPr="00B51E33">
        <w:t xml:space="preserve"> помещениях, составляющих общее имущество в таком </w:t>
      </w:r>
      <w:r w:rsidR="008D2723" w:rsidRPr="00B51E33">
        <w:t>Объекте</w:t>
      </w:r>
      <w:r w:rsidRPr="00B51E33">
        <w:t xml:space="preserve">, </w:t>
      </w:r>
      <w:r w:rsidR="00D36A1E" w:rsidRPr="00B51E33">
        <w:t>а также иные</w:t>
      </w:r>
      <w:r w:rsidRPr="00B51E33">
        <w:t xml:space="preserve"> </w:t>
      </w:r>
      <w:r w:rsidR="008D2723" w:rsidRPr="00B51E33">
        <w:t xml:space="preserve">сведения и </w:t>
      </w:r>
      <w:r w:rsidRPr="00B51E33">
        <w:t>характеристики</w:t>
      </w:r>
      <w:r w:rsidR="00506E04" w:rsidRPr="00B51E33">
        <w:t xml:space="preserve"> помещений</w:t>
      </w:r>
      <w:r w:rsidRPr="00B51E33">
        <w:t xml:space="preserve">, необходимые для постановки на </w:t>
      </w:r>
      <w:r w:rsidR="008D2723" w:rsidRPr="00B51E33">
        <w:t xml:space="preserve">государственный </w:t>
      </w:r>
      <w:r w:rsidRPr="00B51E33">
        <w:t>кадастровый учет так</w:t>
      </w:r>
      <w:r w:rsidR="00D36A1E" w:rsidRPr="00B51E33">
        <w:t>их</w:t>
      </w:r>
      <w:r w:rsidRPr="00B51E33">
        <w:t xml:space="preserve"> объект</w:t>
      </w:r>
      <w:r w:rsidR="00941731" w:rsidRPr="00B51E33">
        <w:t>ов</w:t>
      </w:r>
      <w:r w:rsidRPr="00B51E33">
        <w:t xml:space="preserve"> недвижимости.</w:t>
      </w:r>
    </w:p>
    <w:p w14:paraId="6806C5F6" w14:textId="48FDBD8F" w:rsidR="000A1EDF" w:rsidRPr="00B51E33" w:rsidRDefault="0054479E" w:rsidP="001059E0">
      <w:pPr>
        <w:autoSpaceDE w:val="0"/>
        <w:autoSpaceDN w:val="0"/>
        <w:adjustRightInd w:val="0"/>
        <w:ind w:firstLine="567"/>
        <w:jc w:val="both"/>
      </w:pPr>
      <w:r w:rsidRPr="00B51E33">
        <w:rPr>
          <w:b/>
        </w:rPr>
        <w:t>Общая п</w:t>
      </w:r>
      <w:r w:rsidR="000304BD" w:rsidRPr="00B51E33">
        <w:rPr>
          <w:b/>
        </w:rPr>
        <w:t xml:space="preserve">риведенная </w:t>
      </w:r>
      <w:r w:rsidR="000A1EDF" w:rsidRPr="00B51E33">
        <w:rPr>
          <w:b/>
        </w:rPr>
        <w:t>п</w:t>
      </w:r>
      <w:r w:rsidR="00AD5DA4" w:rsidRPr="00B51E33">
        <w:rPr>
          <w:b/>
        </w:rPr>
        <w:t xml:space="preserve">лощадь </w:t>
      </w:r>
      <w:r w:rsidR="00F37BDD" w:rsidRPr="00B51E33">
        <w:rPr>
          <w:rStyle w:val="ab"/>
          <w:color w:val="auto"/>
        </w:rPr>
        <w:t>Объекта долевого строительства</w:t>
      </w:r>
      <w:r w:rsidR="00F37BDD" w:rsidRPr="00B51E33" w:rsidDel="00696704">
        <w:rPr>
          <w:b/>
        </w:rPr>
        <w:t xml:space="preserve"> </w:t>
      </w:r>
      <w:r w:rsidR="00C06497" w:rsidRPr="00B51E33">
        <w:t>–</w:t>
      </w:r>
      <w:r w:rsidR="00D35F8E" w:rsidRPr="00B51E33">
        <w:t xml:space="preserve"> </w:t>
      </w:r>
      <w:r w:rsidR="00AD5DA4" w:rsidRPr="00B51E33">
        <w:t>площадь</w:t>
      </w:r>
      <w:r w:rsidR="00C06497" w:rsidRPr="00B51E33">
        <w:t xml:space="preserve"> Квартиры</w:t>
      </w:r>
      <w:r w:rsidR="00AD5DA4" w:rsidRPr="00B51E33">
        <w:t>,</w:t>
      </w:r>
      <w:r w:rsidR="0024320C" w:rsidRPr="00B51E33">
        <w:t xml:space="preserve"> определяемая в соответствии с проектной документацией и </w:t>
      </w:r>
      <w:r w:rsidR="00AD5DA4" w:rsidRPr="00B51E33">
        <w:t>включающая в себя площадь всех помещений, в том числе площадь летних помещений (лоджий</w:t>
      </w:r>
      <w:r w:rsidRPr="00B51E33">
        <w:t xml:space="preserve"> и/или балконов</w:t>
      </w:r>
      <w:r w:rsidR="00B76509" w:rsidRPr="00B51E33">
        <w:t xml:space="preserve"> и/или террас</w:t>
      </w:r>
      <w:r w:rsidR="00AD5DA4" w:rsidRPr="00B51E33">
        <w:t xml:space="preserve">) с применением понижающих коэффициентов, определенная в </w:t>
      </w:r>
      <w:r w:rsidR="00AD5DA4" w:rsidRPr="00B51E33">
        <w:lastRenderedPageBreak/>
        <w:t xml:space="preserve">соответствии с </w:t>
      </w:r>
      <w:r w:rsidRPr="00B51E33">
        <w:t xml:space="preserve">Приказом Министерства строительства и жилищно-коммунального хозяйства РФ от 25.11.2016 </w:t>
      </w:r>
      <w:r w:rsidR="0055230F" w:rsidRPr="00B51E33">
        <w:br/>
      </w:r>
      <w:r w:rsidRPr="00B51E33">
        <w:t xml:space="preserve">г. </w:t>
      </w:r>
      <w:r w:rsidR="008E020B" w:rsidRPr="00B51E33">
        <w:t xml:space="preserve">№ </w:t>
      </w:r>
      <w:r w:rsidRPr="00B51E33">
        <w:t>854/пр</w:t>
      </w:r>
      <w:r w:rsidR="00D249CB" w:rsidRPr="00B51E33">
        <w:t>. и указанная</w:t>
      </w:r>
      <w:r w:rsidR="00AE5AAD" w:rsidRPr="00B51E33">
        <w:t xml:space="preserve"> в Приложении </w:t>
      </w:r>
      <w:r w:rsidR="008E020B" w:rsidRPr="00B51E33">
        <w:t xml:space="preserve">№ </w:t>
      </w:r>
      <w:r w:rsidR="00AE5AAD" w:rsidRPr="00B51E33">
        <w:t>1 к Д</w:t>
      </w:r>
      <w:r w:rsidR="00AD5DA4" w:rsidRPr="00B51E33">
        <w:t xml:space="preserve">оговору. </w:t>
      </w:r>
    </w:p>
    <w:p w14:paraId="66E55E15" w14:textId="7E1EE80D" w:rsidR="000A1EDF" w:rsidRPr="00B51E33" w:rsidRDefault="000A1EDF" w:rsidP="001059E0">
      <w:pPr>
        <w:autoSpaceDE w:val="0"/>
        <w:autoSpaceDN w:val="0"/>
        <w:adjustRightInd w:val="0"/>
        <w:ind w:firstLine="567"/>
        <w:jc w:val="both"/>
      </w:pPr>
      <w:r w:rsidRPr="00B51E33">
        <w:t>Таким образом</w:t>
      </w:r>
      <w:r w:rsidR="00F40E85" w:rsidRPr="00B51E33">
        <w:t>,</w:t>
      </w:r>
      <w:r w:rsidRPr="00B51E33">
        <w:t xml:space="preserve"> для понимания Сторон </w:t>
      </w:r>
      <w:r w:rsidR="0054479E" w:rsidRPr="00B51E33">
        <w:t>Общая п</w:t>
      </w:r>
      <w:r w:rsidR="000304BD" w:rsidRPr="00B51E33">
        <w:t xml:space="preserve">риведенная </w:t>
      </w:r>
      <w:r w:rsidR="00AB0ABA" w:rsidRPr="00B51E33">
        <w:t xml:space="preserve">площадь Объекта долевого </w:t>
      </w:r>
      <w:r w:rsidRPr="00B51E33">
        <w:t xml:space="preserve">строительства </w:t>
      </w:r>
      <w:r w:rsidR="00AB0ABA" w:rsidRPr="00B51E33">
        <w:t xml:space="preserve">(столбец 6 Приложения </w:t>
      </w:r>
      <w:r w:rsidR="008E020B" w:rsidRPr="00B51E33">
        <w:t xml:space="preserve">№ </w:t>
      </w:r>
      <w:r w:rsidR="00AB0ABA" w:rsidRPr="00B51E33">
        <w:t xml:space="preserve">1 к Договору) </w:t>
      </w:r>
      <w:r w:rsidRPr="00B51E33">
        <w:t>складывается из:</w:t>
      </w:r>
    </w:p>
    <w:p w14:paraId="0857452B" w14:textId="03043B45" w:rsidR="000A1EDF" w:rsidRPr="00B51E33" w:rsidRDefault="000A1EDF" w:rsidP="001059E0">
      <w:pPr>
        <w:autoSpaceDE w:val="0"/>
        <w:autoSpaceDN w:val="0"/>
        <w:adjustRightInd w:val="0"/>
        <w:ind w:firstLine="567"/>
        <w:jc w:val="both"/>
        <w:rPr>
          <w:rFonts w:eastAsiaTheme="minorHAnsi"/>
          <w:lang w:eastAsia="en-US"/>
        </w:rPr>
      </w:pPr>
      <w:r w:rsidRPr="00B51E33">
        <w:t xml:space="preserve">- Общей площади </w:t>
      </w:r>
      <w:r w:rsidR="003246CA" w:rsidRPr="00B51E33">
        <w:t>жилого помещения</w:t>
      </w:r>
      <w:r w:rsidR="00C6796E" w:rsidRPr="00B51E33">
        <w:t xml:space="preserve"> </w:t>
      </w:r>
      <w:r w:rsidR="00643201" w:rsidRPr="00B51E33">
        <w:t>(К</w:t>
      </w:r>
      <w:r w:rsidR="00C6796E" w:rsidRPr="00B51E33">
        <w:t>вартиры)</w:t>
      </w:r>
      <w:r w:rsidR="006F069C" w:rsidRPr="00B51E33">
        <w:t xml:space="preserve"> </w:t>
      </w:r>
      <w:r w:rsidRPr="00B51E33">
        <w:t>– Объекта долевого строительства, определяемой</w:t>
      </w:r>
      <w:r w:rsidR="0024320C" w:rsidRPr="00B51E33">
        <w:t xml:space="preserve"> </w:t>
      </w:r>
      <w:r w:rsidR="0055230F" w:rsidRPr="00B51E33">
        <w:br/>
      </w:r>
      <w:r w:rsidRPr="00B51E33">
        <w:t>в соответствии</w:t>
      </w:r>
      <w:r w:rsidR="0024320C" w:rsidRPr="00B51E33">
        <w:t xml:space="preserve"> с проектной документацией и </w:t>
      </w:r>
      <w:r w:rsidRPr="00B51E33">
        <w:t>с</w:t>
      </w:r>
      <w:r w:rsidR="0024320C" w:rsidRPr="00B51E33">
        <w:t xml:space="preserve">оответствующей содержанию </w:t>
      </w:r>
      <w:r w:rsidRPr="00B51E33">
        <w:t>ч. 5 ст. 15 Жилищного кодекса Российской Федерации (</w:t>
      </w:r>
      <w:r w:rsidRPr="00B51E33">
        <w:rPr>
          <w:rFonts w:eastAsiaTheme="minorHAnsi"/>
          <w:lang w:eastAsia="en-US"/>
        </w:rPr>
        <w:t>сумма площади всех частей такого помещения, включая площадь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w:t>
      </w:r>
      <w:r w:rsidR="002E46FA" w:rsidRPr="00B51E33">
        <w:rPr>
          <w:rFonts w:eastAsiaTheme="minorHAnsi"/>
          <w:lang w:eastAsia="en-US"/>
        </w:rPr>
        <w:t>,</w:t>
      </w:r>
      <w:r w:rsidRPr="00B51E33">
        <w:rPr>
          <w:rFonts w:eastAsiaTheme="minorHAnsi"/>
          <w:lang w:eastAsia="en-US"/>
        </w:rPr>
        <w:t xml:space="preserve"> далее – Общая площадь жилого помещения –</w:t>
      </w:r>
      <w:r w:rsidR="002E46FA" w:rsidRPr="00B51E33">
        <w:rPr>
          <w:rFonts w:eastAsiaTheme="minorHAnsi"/>
          <w:lang w:eastAsia="en-US"/>
        </w:rPr>
        <w:t xml:space="preserve"> Объекта долевого строительства</w:t>
      </w:r>
      <w:r w:rsidR="00AB0ABA" w:rsidRPr="00B51E33">
        <w:rPr>
          <w:rFonts w:eastAsiaTheme="minorHAnsi"/>
          <w:lang w:eastAsia="en-US"/>
        </w:rPr>
        <w:t xml:space="preserve"> (столбец 7 Приложения </w:t>
      </w:r>
      <w:r w:rsidR="008E020B" w:rsidRPr="00B51E33">
        <w:rPr>
          <w:rFonts w:eastAsiaTheme="minorHAnsi"/>
          <w:lang w:eastAsia="en-US"/>
        </w:rPr>
        <w:t xml:space="preserve">№ </w:t>
      </w:r>
      <w:r w:rsidR="00AB0ABA" w:rsidRPr="00B51E33">
        <w:rPr>
          <w:rFonts w:eastAsiaTheme="minorHAnsi"/>
          <w:lang w:eastAsia="en-US"/>
        </w:rPr>
        <w:t>1 к Договору)</w:t>
      </w:r>
      <w:r w:rsidRPr="00B51E33">
        <w:rPr>
          <w:rFonts w:eastAsiaTheme="minorHAnsi"/>
          <w:lang w:eastAsia="en-US"/>
        </w:rPr>
        <w:t>;</w:t>
      </w:r>
    </w:p>
    <w:p w14:paraId="17052790" w14:textId="4774DF32" w:rsidR="00AD5DA4" w:rsidRPr="00B51E33" w:rsidRDefault="000A1EDF" w:rsidP="001059E0">
      <w:pPr>
        <w:autoSpaceDE w:val="0"/>
        <w:autoSpaceDN w:val="0"/>
        <w:adjustRightInd w:val="0"/>
        <w:ind w:firstLine="567"/>
        <w:jc w:val="both"/>
        <w:rPr>
          <w:rFonts w:eastAsiaTheme="minorHAnsi"/>
          <w:lang w:eastAsia="en-US"/>
        </w:rPr>
      </w:pPr>
      <w:r w:rsidRPr="00B51E33">
        <w:rPr>
          <w:rFonts w:eastAsiaTheme="minorHAnsi"/>
          <w:lang w:eastAsia="en-US"/>
        </w:rPr>
        <w:t xml:space="preserve">- площади балконов, лоджий, веранд и террас с понижающим коэффициентом, </w:t>
      </w:r>
      <w:r w:rsidRPr="00B51E33">
        <w:t xml:space="preserve">определенной в соответствии с Приказом </w:t>
      </w:r>
      <w:r w:rsidR="0054479E" w:rsidRPr="00B51E33">
        <w:t xml:space="preserve">Министерства строительства и жилищно-коммунального хозяйства РФ от 25.11.2016 г. </w:t>
      </w:r>
      <w:r w:rsidR="008E020B" w:rsidRPr="00B51E33">
        <w:t xml:space="preserve">№ </w:t>
      </w:r>
      <w:r w:rsidR="0054479E" w:rsidRPr="00B51E33">
        <w:t>854/</w:t>
      </w:r>
      <w:proofErr w:type="spellStart"/>
      <w:r w:rsidR="0054479E" w:rsidRPr="00B51E33">
        <w:t>пр</w:t>
      </w:r>
      <w:proofErr w:type="spellEnd"/>
      <w:r w:rsidR="0054479E" w:rsidRPr="00B51E33" w:rsidDel="0054479E">
        <w:t xml:space="preserve"> </w:t>
      </w:r>
      <w:r w:rsidR="00AB0ABA" w:rsidRPr="00B51E33">
        <w:t xml:space="preserve">(столбец 9 Приложения </w:t>
      </w:r>
      <w:r w:rsidR="008E020B" w:rsidRPr="00B51E33">
        <w:t xml:space="preserve">№ </w:t>
      </w:r>
      <w:r w:rsidR="00AB0ABA" w:rsidRPr="00B51E33">
        <w:t>1 к Договору).</w:t>
      </w:r>
    </w:p>
    <w:p w14:paraId="1F4AC7DD" w14:textId="32F9E848" w:rsidR="00A03198" w:rsidRDefault="00A03198" w:rsidP="0039419B">
      <w:pPr>
        <w:autoSpaceDE w:val="0"/>
        <w:autoSpaceDN w:val="0"/>
        <w:adjustRightInd w:val="0"/>
        <w:ind w:firstLine="567"/>
        <w:jc w:val="both"/>
        <w:rPr>
          <w:ins w:id="2" w:author="Данилюк Вероника" w:date="2021-04-30T15:43:00Z"/>
          <w:noProof/>
          <w:color w:val="000000" w:themeColor="text1"/>
          <w:sz w:val="18"/>
        </w:rPr>
      </w:pPr>
      <w:r w:rsidRPr="004512C3">
        <w:rPr>
          <w:rFonts w:eastAsiaTheme="minorHAnsi"/>
          <w:lang w:eastAsia="en-US"/>
        </w:rPr>
        <w:t xml:space="preserve">1.2. </w:t>
      </w:r>
      <w:r w:rsidR="0039419B" w:rsidRPr="004512C3">
        <w:rPr>
          <w:noProof/>
          <w:color w:val="000000" w:themeColor="text1"/>
        </w:rPr>
        <w:t>Строительство Объекта ведется на основании Разрешения на строительство, выданного Комитетом государственного строительного надзора горо</w:t>
      </w:r>
      <w:r w:rsidR="004512C3" w:rsidRPr="004512C3">
        <w:rPr>
          <w:noProof/>
          <w:color w:val="000000" w:themeColor="text1"/>
        </w:rPr>
        <w:t>да Москвы (МОСГОССТРОЙНАДЗОР) №77-235000-019305-2020</w:t>
      </w:r>
      <w:r w:rsidR="0039419B" w:rsidRPr="004512C3">
        <w:rPr>
          <w:noProof/>
          <w:color w:val="000000" w:themeColor="text1"/>
        </w:rPr>
        <w:t xml:space="preserve"> от </w:t>
      </w:r>
      <w:r w:rsidR="004512C3" w:rsidRPr="004512C3">
        <w:rPr>
          <w:noProof/>
          <w:color w:val="000000" w:themeColor="text1"/>
        </w:rPr>
        <w:t>24.12</w:t>
      </w:r>
      <w:r w:rsidR="0039419B" w:rsidRPr="004512C3">
        <w:rPr>
          <w:noProof/>
          <w:color w:val="000000" w:themeColor="text1"/>
        </w:rPr>
        <w:t>.2020 г.</w:t>
      </w:r>
      <w:ins w:id="3" w:author="Данилюк Вероника" w:date="2021-04-30T15:43:00Z">
        <w:r w:rsidR="003059D7">
          <w:rPr>
            <w:noProof/>
            <w:color w:val="000000" w:themeColor="text1"/>
          </w:rPr>
          <w:t xml:space="preserve"> </w:t>
        </w:r>
        <w:r w:rsidR="003059D7">
          <w:rPr>
            <w:noProof/>
            <w:color w:val="000000" w:themeColor="text1"/>
            <w:sz w:val="18"/>
          </w:rPr>
          <w:t>(1,2,3,4,5)</w:t>
        </w:r>
      </w:ins>
    </w:p>
    <w:p w14:paraId="3850D01F" w14:textId="4BD1A312" w:rsidR="003059D7" w:rsidRPr="003059D7" w:rsidRDefault="003059D7">
      <w:pPr>
        <w:autoSpaceDE w:val="0"/>
        <w:autoSpaceDN w:val="0"/>
        <w:adjustRightInd w:val="0"/>
        <w:ind w:firstLine="567"/>
        <w:jc w:val="both"/>
        <w:rPr>
          <w:noProof/>
          <w:color w:val="000000" w:themeColor="text1"/>
        </w:rPr>
      </w:pPr>
      <w:ins w:id="4" w:author="Данилюк Вероника" w:date="2021-04-30T15:43:00Z">
        <w:r w:rsidRPr="00240036">
          <w:rPr>
            <w:noProof/>
            <w:color w:val="000000" w:themeColor="text1"/>
          </w:rPr>
          <w:t>Строительство Объекта ведется на основании Разрешения на строительство, выданного Комитетом государственного строительного надзора города Москвы (МОСГОССТРОЙНАДЗОР) №77-235000-019500-2021 от 14.04.2021 г.</w:t>
        </w:r>
        <w:r>
          <w:rPr>
            <w:noProof/>
            <w:color w:val="000000" w:themeColor="text1"/>
          </w:rPr>
          <w:t xml:space="preserve"> (6,7,8,9,10)</w:t>
        </w:r>
      </w:ins>
    </w:p>
    <w:p w14:paraId="0A273CB8" w14:textId="28AE3554" w:rsidR="00093F19" w:rsidRPr="00B51E33" w:rsidRDefault="00093F19" w:rsidP="00002861">
      <w:pPr>
        <w:widowControl w:val="0"/>
        <w:tabs>
          <w:tab w:val="left" w:pos="567"/>
        </w:tabs>
        <w:autoSpaceDE w:val="0"/>
        <w:autoSpaceDN w:val="0"/>
        <w:adjustRightInd w:val="0"/>
        <w:ind w:firstLine="567"/>
        <w:jc w:val="both"/>
      </w:pPr>
      <w:r w:rsidRPr="004512C3">
        <w:t>1.3. Проектная декларация, включающая в себя информацию о Застройщике и о проекте строительства Объекта,</w:t>
      </w:r>
      <w:r w:rsidRPr="00B51E33">
        <w:t xml:space="preserve"> размещена в сети «Интернет» по адресу: </w:t>
      </w:r>
      <w:hyperlink r:id="rId8" w:history="1">
        <w:r w:rsidR="00795715" w:rsidRPr="00B51E33">
          <w:rPr>
            <w:rStyle w:val="af2"/>
            <w:color w:val="0070C0"/>
          </w:rPr>
          <w:t>https://наш.дом.рф</w:t>
        </w:r>
      </w:hyperlink>
      <w:r w:rsidR="00795715" w:rsidRPr="00B51E33">
        <w:t xml:space="preserve"> и </w:t>
      </w:r>
      <w:hyperlink r:id="rId9" w:history="1">
        <w:r w:rsidR="001C38D9" w:rsidRPr="00645155">
          <w:rPr>
            <w:rStyle w:val="af2"/>
          </w:rPr>
          <w:t>https://samolet.ru/</w:t>
        </w:r>
      </w:hyperlink>
      <w:r w:rsidR="00002861">
        <w:t>.</w:t>
      </w:r>
    </w:p>
    <w:p w14:paraId="1E510AC1" w14:textId="77777777" w:rsidR="00D9096E" w:rsidRPr="00B51E33" w:rsidRDefault="00D9096E" w:rsidP="001059E0">
      <w:pPr>
        <w:widowControl w:val="0"/>
        <w:tabs>
          <w:tab w:val="left" w:pos="709"/>
          <w:tab w:val="left" w:pos="851"/>
        </w:tabs>
        <w:autoSpaceDE w:val="0"/>
        <w:autoSpaceDN w:val="0"/>
        <w:adjustRightInd w:val="0"/>
        <w:ind w:firstLine="567"/>
        <w:jc w:val="both"/>
      </w:pPr>
    </w:p>
    <w:p w14:paraId="26165286" w14:textId="77777777" w:rsidR="00713331" w:rsidRPr="00B51E33" w:rsidRDefault="006C797E" w:rsidP="001059E0">
      <w:pPr>
        <w:pStyle w:val="a5"/>
        <w:jc w:val="center"/>
        <w:rPr>
          <w:b/>
          <w:sz w:val="20"/>
        </w:rPr>
      </w:pPr>
      <w:r w:rsidRPr="00B51E33">
        <w:rPr>
          <w:b/>
          <w:sz w:val="20"/>
        </w:rPr>
        <w:t>2. Предмет Договора</w:t>
      </w:r>
    </w:p>
    <w:p w14:paraId="4168B24D" w14:textId="77777777" w:rsidR="00DB717C" w:rsidRPr="00B51E33" w:rsidRDefault="00713331" w:rsidP="001059E0">
      <w:pPr>
        <w:widowControl w:val="0"/>
        <w:tabs>
          <w:tab w:val="left" w:pos="709"/>
          <w:tab w:val="left" w:pos="851"/>
        </w:tabs>
        <w:autoSpaceDE w:val="0"/>
        <w:autoSpaceDN w:val="0"/>
        <w:adjustRightInd w:val="0"/>
        <w:ind w:firstLine="567"/>
        <w:jc w:val="both"/>
      </w:pPr>
      <w:r w:rsidRPr="00B51E33">
        <w:t xml:space="preserve">2.1. </w:t>
      </w:r>
      <w:hyperlink w:anchor="sub_2011" w:history="1">
        <w:r w:rsidR="00DB717C" w:rsidRPr="00B51E33">
          <w:t>Застройщик</w:t>
        </w:r>
      </w:hyperlink>
      <w:r w:rsidR="00DB717C" w:rsidRPr="00B51E33">
        <w:t xml:space="preserve"> обязуется в предусмотренный Договором срок своими силами и (или) с привлечением других лиц построить (создать) Объект и после получения разрешения на ввод в эксплуатацию этого Объекта передать Участнику долевого строит</w:t>
      </w:r>
      <w:r w:rsidR="00EB0ED3" w:rsidRPr="00B51E33">
        <w:t>ельства соответствующий</w:t>
      </w:r>
      <w:r w:rsidR="00A94E5B" w:rsidRPr="00B51E33">
        <w:t xml:space="preserve"> Объект</w:t>
      </w:r>
      <w:r w:rsidR="00DB717C" w:rsidRPr="00B51E33">
        <w:t xml:space="preserve"> долевого строительства, а Участник долевого строительства обязуется уплатить обусловленную Дого</w:t>
      </w:r>
      <w:r w:rsidR="00A94E5B" w:rsidRPr="00B51E33">
        <w:t>вором цену и принять Объект</w:t>
      </w:r>
      <w:r w:rsidR="00DB717C" w:rsidRPr="00B51E33">
        <w:t xml:space="preserve"> долевого строительства при наличии разрешения на ввод в эксплуатацию Объекта.</w:t>
      </w:r>
    </w:p>
    <w:p w14:paraId="688D02B8" w14:textId="165D2368" w:rsidR="00485110" w:rsidRPr="0070470E" w:rsidRDefault="00713331" w:rsidP="001059E0">
      <w:pPr>
        <w:widowControl w:val="0"/>
        <w:tabs>
          <w:tab w:val="left" w:pos="567"/>
        </w:tabs>
        <w:autoSpaceDE w:val="0"/>
        <w:autoSpaceDN w:val="0"/>
        <w:adjustRightInd w:val="0"/>
        <w:ind w:firstLine="567"/>
        <w:jc w:val="both"/>
      </w:pPr>
      <w:r w:rsidRPr="00B51E33">
        <w:t xml:space="preserve">2.2. </w:t>
      </w:r>
      <w:r w:rsidR="00827BED" w:rsidRPr="00B51E33">
        <w:t>Основные х</w:t>
      </w:r>
      <w:r w:rsidR="00794AB6" w:rsidRPr="00B51E33">
        <w:t xml:space="preserve">арактеристики </w:t>
      </w:r>
      <w:r w:rsidR="00827BED" w:rsidRPr="00B51E33">
        <w:t xml:space="preserve">Объекта (многоквартирного жилого дома) и основные характеристики </w:t>
      </w:r>
      <w:r w:rsidR="00794AB6" w:rsidRPr="00B51E33">
        <w:t>Объекта</w:t>
      </w:r>
      <w:r w:rsidR="00D9096E" w:rsidRPr="00B51E33">
        <w:t xml:space="preserve"> долевого строительства</w:t>
      </w:r>
      <w:r w:rsidR="00827BED" w:rsidRPr="00B51E33">
        <w:t xml:space="preserve"> (жилого помещения), подлежащие определению в Договоре в соответствии с Федеральны</w:t>
      </w:r>
      <w:r w:rsidR="00FE4900" w:rsidRPr="00B51E33">
        <w:t>м</w:t>
      </w:r>
      <w:r w:rsidR="00827BED" w:rsidRPr="00B51E33">
        <w:t xml:space="preserve"> </w:t>
      </w:r>
      <w:r w:rsidR="00827BED" w:rsidRPr="0070470E">
        <w:t xml:space="preserve">законом </w:t>
      </w:r>
      <w:r w:rsidR="008E020B" w:rsidRPr="0070470E">
        <w:t xml:space="preserve">№ </w:t>
      </w:r>
      <w:r w:rsidR="00827BED" w:rsidRPr="0070470E">
        <w:t>214-ФЗ,</w:t>
      </w:r>
      <w:r w:rsidR="00485110" w:rsidRPr="0070470E">
        <w:t xml:space="preserve"> определяются </w:t>
      </w:r>
      <w:r w:rsidR="00652F48" w:rsidRPr="0070470E">
        <w:t xml:space="preserve">в Приложении </w:t>
      </w:r>
      <w:r w:rsidR="008E020B" w:rsidRPr="0070470E">
        <w:t xml:space="preserve">№ </w:t>
      </w:r>
      <w:r w:rsidR="00652F48" w:rsidRPr="0070470E">
        <w:t>1 к Договору</w:t>
      </w:r>
      <w:r w:rsidR="00485110" w:rsidRPr="0070470E">
        <w:t xml:space="preserve">. </w:t>
      </w:r>
    </w:p>
    <w:p w14:paraId="04AE4961" w14:textId="223BCD6D" w:rsidR="00490A43" w:rsidRDefault="00DD07B9" w:rsidP="001059E0">
      <w:pPr>
        <w:ind w:firstLine="567"/>
        <w:jc w:val="both"/>
      </w:pPr>
      <w:r w:rsidRPr="0070470E">
        <w:t xml:space="preserve">Объект долевого строительства передается Участнику долевого строительства с выполнением Работ по отделке, указанных в Приложении </w:t>
      </w:r>
      <w:r w:rsidR="008E020B" w:rsidRPr="0070470E">
        <w:t xml:space="preserve">№ </w:t>
      </w:r>
      <w:r w:rsidRPr="0070470E">
        <w:t>3 к Договору.</w:t>
      </w:r>
      <w:r w:rsidRPr="00B51E33">
        <w:t xml:space="preserve"> </w:t>
      </w:r>
    </w:p>
    <w:p w14:paraId="2D41BD5F" w14:textId="13C67BC4" w:rsidR="00FE7770" w:rsidRPr="00B51E33" w:rsidRDefault="0049487E" w:rsidP="001059E0">
      <w:pPr>
        <w:ind w:firstLine="567"/>
        <w:jc w:val="both"/>
      </w:pPr>
      <w:r w:rsidRPr="00B51E33">
        <w:t>2.3</w:t>
      </w:r>
      <w:r w:rsidR="00A81DCE" w:rsidRPr="00B51E33">
        <w:t>.</w:t>
      </w:r>
      <w:r w:rsidRPr="00B51E33">
        <w:t xml:space="preserve"> </w:t>
      </w:r>
      <w:r w:rsidR="002E46FA" w:rsidRPr="00B51E33">
        <w:t xml:space="preserve">Общая площадь жилого помещения </w:t>
      </w:r>
      <w:r w:rsidR="00DE16D4" w:rsidRPr="00B51E33">
        <w:t xml:space="preserve">(квартиры) </w:t>
      </w:r>
      <w:r w:rsidR="002E46FA" w:rsidRPr="00B51E33">
        <w:t xml:space="preserve">– </w:t>
      </w:r>
      <w:r w:rsidR="00C13C27" w:rsidRPr="00B51E33">
        <w:t>Объекта</w:t>
      </w:r>
      <w:r w:rsidR="00FE7770" w:rsidRPr="00B51E33">
        <w:t xml:space="preserve"> долевого</w:t>
      </w:r>
      <w:r w:rsidR="00D35F8E" w:rsidRPr="00B51E33">
        <w:t xml:space="preserve"> строительства</w:t>
      </w:r>
      <w:r w:rsidR="00FE7770" w:rsidRPr="00B51E33">
        <w:t xml:space="preserve"> указывается в Приложении </w:t>
      </w:r>
      <w:r w:rsidR="008E020B" w:rsidRPr="00B51E33">
        <w:t xml:space="preserve">№ </w:t>
      </w:r>
      <w:r w:rsidR="00FE7770" w:rsidRPr="00B51E33">
        <w:t>1 к Договору</w:t>
      </w:r>
      <w:r w:rsidR="002A10E9" w:rsidRPr="00B51E33">
        <w:t xml:space="preserve"> </w:t>
      </w:r>
      <w:r w:rsidR="002A10E9" w:rsidRPr="00B51E33">
        <w:rPr>
          <w:rFonts w:eastAsiaTheme="minorHAnsi"/>
          <w:lang w:eastAsia="en-US"/>
        </w:rPr>
        <w:t xml:space="preserve">(столбец 7 Приложения </w:t>
      </w:r>
      <w:r w:rsidR="008E020B" w:rsidRPr="00B51E33">
        <w:rPr>
          <w:rFonts w:eastAsiaTheme="minorHAnsi"/>
          <w:lang w:eastAsia="en-US"/>
        </w:rPr>
        <w:t xml:space="preserve">№ </w:t>
      </w:r>
      <w:r w:rsidR="002A10E9" w:rsidRPr="00B51E33">
        <w:rPr>
          <w:rFonts w:eastAsiaTheme="minorHAnsi"/>
          <w:lang w:eastAsia="en-US"/>
        </w:rPr>
        <w:t>1 к Договору)</w:t>
      </w:r>
      <w:r w:rsidR="00FE7770" w:rsidRPr="00B51E33">
        <w:t xml:space="preserve"> в соответствии с утвержденной проектной документацией Объекта и после ввода Объекта в эксплуатацию </w:t>
      </w:r>
      <w:r w:rsidR="00C13C27" w:rsidRPr="00B51E33">
        <w:t>уточняется Сторонами в Акте приема-передачи Объекта</w:t>
      </w:r>
      <w:r w:rsidR="00FE7770" w:rsidRPr="00B51E33">
        <w:t xml:space="preserve"> долевого строительства</w:t>
      </w:r>
      <w:r w:rsidR="00765686">
        <w:t xml:space="preserve"> или</w:t>
      </w:r>
      <w:r w:rsidR="00506E04" w:rsidRPr="00B51E33">
        <w:t xml:space="preserve"> в </w:t>
      </w:r>
      <w:r w:rsidR="00224027" w:rsidRPr="00B51E33">
        <w:t xml:space="preserve">одностороннем Акте </w:t>
      </w:r>
      <w:r w:rsidR="00474A12" w:rsidRPr="00B51E33">
        <w:t>приема-</w:t>
      </w:r>
      <w:r w:rsidR="00224027" w:rsidRPr="00B51E33">
        <w:t xml:space="preserve">передачи Объекта долевого строительства, составленном Застройщиком </w:t>
      </w:r>
      <w:r w:rsidR="0054479E" w:rsidRPr="00B51E33">
        <w:t>на основании Технического плана (технического паспорта, экспликации), подготовленного в соответствии с законодательством о государственном кадастровом учете</w:t>
      </w:r>
      <w:r w:rsidR="00FD127A" w:rsidRPr="00B51E33">
        <w:t xml:space="preserve"> недвижимого имущества</w:t>
      </w:r>
      <w:r w:rsidR="0054479E" w:rsidRPr="00B51E33">
        <w:t xml:space="preserve"> </w:t>
      </w:r>
      <w:r w:rsidR="007A5C93" w:rsidRPr="00B51E33">
        <w:t xml:space="preserve">и государственной регистрации прав на </w:t>
      </w:r>
      <w:r w:rsidR="0054479E" w:rsidRPr="00B51E33">
        <w:t>недвижимо</w:t>
      </w:r>
      <w:r w:rsidR="007A5C93" w:rsidRPr="00B51E33">
        <w:t>е</w:t>
      </w:r>
      <w:r w:rsidR="0054479E" w:rsidRPr="00B51E33">
        <w:t xml:space="preserve"> имуществ</w:t>
      </w:r>
      <w:r w:rsidR="007A5C93" w:rsidRPr="00B51E33">
        <w:t>о</w:t>
      </w:r>
      <w:r w:rsidR="00FE7770" w:rsidRPr="00B51E33">
        <w:t xml:space="preserve">. </w:t>
      </w:r>
    </w:p>
    <w:p w14:paraId="4E0AA2A7" w14:textId="5925D2DF" w:rsidR="00FC140D" w:rsidRPr="00B51E33" w:rsidRDefault="006B63C7" w:rsidP="001059E0">
      <w:pPr>
        <w:widowControl w:val="0"/>
        <w:tabs>
          <w:tab w:val="left" w:pos="567"/>
        </w:tabs>
        <w:autoSpaceDE w:val="0"/>
        <w:autoSpaceDN w:val="0"/>
        <w:adjustRightInd w:val="0"/>
        <w:ind w:firstLine="567"/>
        <w:jc w:val="both"/>
      </w:pPr>
      <w:r w:rsidRPr="00B51E33">
        <w:t xml:space="preserve">2.4. </w:t>
      </w:r>
      <w:r w:rsidR="00827BED" w:rsidRPr="00B51E33">
        <w:t xml:space="preserve">План Объекта долевого строительства, отображающий в графической форме (схема, чертеж) расположение по отношению друг к другу частей являющегося объектом долевого строительства жилого помещения (комнат, помещений вспомогательного использования, лоджий, веранд, балконов, террас), местоположение </w:t>
      </w:r>
      <w:r w:rsidR="007A5C93" w:rsidRPr="00B51E33">
        <w:t>О</w:t>
      </w:r>
      <w:r w:rsidR="00827BED" w:rsidRPr="00B51E33">
        <w:t xml:space="preserve">бъекта долевого строительства на этаже строящегося многоквартирного дома определяется в Приложении </w:t>
      </w:r>
      <w:r w:rsidR="008E020B" w:rsidRPr="00B51E33">
        <w:t xml:space="preserve">№ </w:t>
      </w:r>
      <w:r w:rsidR="00827BED" w:rsidRPr="00B51E33">
        <w:t>2 к Договору</w:t>
      </w:r>
      <w:r w:rsidR="00FC140D" w:rsidRPr="00B51E33">
        <w:t xml:space="preserve">. </w:t>
      </w:r>
      <w:r w:rsidRPr="00B51E33">
        <w:t xml:space="preserve">  </w:t>
      </w:r>
      <w:r w:rsidR="00233DC1" w:rsidRPr="00B51E33">
        <w:t xml:space="preserve"> </w:t>
      </w:r>
    </w:p>
    <w:p w14:paraId="090EC2E7" w14:textId="40684272" w:rsidR="00093F19" w:rsidRPr="005F4976" w:rsidRDefault="006E3F42" w:rsidP="001059E0">
      <w:pPr>
        <w:widowControl w:val="0"/>
        <w:shd w:val="clear" w:color="auto" w:fill="FFFFFF"/>
        <w:tabs>
          <w:tab w:val="left" w:pos="567"/>
          <w:tab w:val="left" w:pos="1130"/>
        </w:tabs>
        <w:autoSpaceDE w:val="0"/>
        <w:autoSpaceDN w:val="0"/>
        <w:adjustRightInd w:val="0"/>
        <w:ind w:firstLine="567"/>
        <w:jc w:val="both"/>
      </w:pPr>
      <w:r w:rsidRPr="005F4976">
        <w:t xml:space="preserve">2.5. </w:t>
      </w:r>
      <w:r w:rsidR="00390D95" w:rsidRPr="005F4976">
        <w:t>Учитывая, что Застройщик передает Объект долевого строительства Участнику</w:t>
      </w:r>
      <w:r w:rsidR="00390D95" w:rsidRPr="005F4976">
        <w:fldChar w:fldCharType="begin"/>
      </w:r>
      <w:r w:rsidR="00390D95" w:rsidRPr="005F4976">
        <w:instrText xml:space="preserve"> DOCVARIABLE  УчастникВДатПадеже  \* MERGEFORMAT </w:instrText>
      </w:r>
      <w:r w:rsidR="00390D95" w:rsidRPr="005F4976">
        <w:fldChar w:fldCharType="end"/>
      </w:r>
      <w:r w:rsidR="00390D95" w:rsidRPr="005F4976">
        <w:t xml:space="preserve"> долевого строительства не ранее, чем после получения в установленном порядке разрешения на ввод в эксплуатацию Объекта, </w:t>
      </w:r>
      <w:r w:rsidR="00143EFB" w:rsidRPr="005F4976">
        <w:t xml:space="preserve">Стороны согласовали, что </w:t>
      </w:r>
      <w:r w:rsidR="00390D95" w:rsidRPr="005F4976">
        <w:t>срок передачи Застройщиком Объекта долевого строительства Участнику</w:t>
      </w:r>
      <w:r w:rsidR="00390D95" w:rsidRPr="005F4976">
        <w:fldChar w:fldCharType="begin"/>
      </w:r>
      <w:r w:rsidR="00390D95" w:rsidRPr="005F4976">
        <w:instrText xml:space="preserve"> DOCVARIABLE  УчастникВДатПадеже  \* MERGEFORMAT </w:instrText>
      </w:r>
      <w:r w:rsidR="00390D95" w:rsidRPr="005F4976">
        <w:fldChar w:fldCharType="end"/>
      </w:r>
      <w:r w:rsidR="00390D95" w:rsidRPr="005F4976">
        <w:t xml:space="preserve"> долевого строительства</w:t>
      </w:r>
      <w:r w:rsidR="00161E3F" w:rsidRPr="005F4976">
        <w:t xml:space="preserve"> </w:t>
      </w:r>
      <w:r w:rsidR="001B2767" w:rsidRPr="005F4976">
        <w:t>–</w:t>
      </w:r>
      <w:r w:rsidR="00B034A2" w:rsidRPr="005F4976">
        <w:t xml:space="preserve"> </w:t>
      </w:r>
      <w:r w:rsidR="001B2767" w:rsidRPr="005F4976">
        <w:rPr>
          <w:b/>
        </w:rPr>
        <w:t xml:space="preserve">до </w:t>
      </w:r>
      <w:r w:rsidR="004512C3" w:rsidRPr="005F4976">
        <w:rPr>
          <w:b/>
        </w:rPr>
        <w:t>30.03.2023</w:t>
      </w:r>
      <w:r w:rsidR="001B2767" w:rsidRPr="005F4976">
        <w:rPr>
          <w:b/>
        </w:rPr>
        <w:t xml:space="preserve"> года.</w:t>
      </w:r>
      <w:ins w:id="5" w:author="Данилюк Вероника" w:date="2021-04-30T15:43:00Z">
        <w:r w:rsidR="003059D7">
          <w:rPr>
            <w:b/>
          </w:rPr>
          <w:t xml:space="preserve"> (1,2,3,4,5) до 30.06.2023 года (6,7,8,9,10)</w:t>
        </w:r>
      </w:ins>
      <w:ins w:id="6" w:author="Данилюк Вероника" w:date="2021-04-30T15:44:00Z">
        <w:r w:rsidR="003059D7">
          <w:rPr>
            <w:b/>
          </w:rPr>
          <w:t>.</w:t>
        </w:r>
      </w:ins>
    </w:p>
    <w:p w14:paraId="41E34AB3" w14:textId="2BA0EC6E" w:rsidR="00827BED" w:rsidRDefault="007A5C93" w:rsidP="001059E0">
      <w:pPr>
        <w:widowControl w:val="0"/>
        <w:shd w:val="clear" w:color="auto" w:fill="FFFFFF"/>
        <w:tabs>
          <w:tab w:val="left" w:pos="567"/>
          <w:tab w:val="left" w:pos="1130"/>
        </w:tabs>
        <w:autoSpaceDE w:val="0"/>
        <w:autoSpaceDN w:val="0"/>
        <w:adjustRightInd w:val="0"/>
        <w:ind w:firstLine="567"/>
        <w:jc w:val="both"/>
      </w:pPr>
      <w:r w:rsidRPr="005F4976">
        <w:t>2.5.1.</w:t>
      </w:r>
      <w:r w:rsidR="00390D95" w:rsidRPr="005F4976">
        <w:t xml:space="preserve"> Стороны соглашаются, что допускается досрочное исполнение Застройщиком обязательства по передаче</w:t>
      </w:r>
      <w:r w:rsidR="00390D95" w:rsidRPr="00C06F58">
        <w:t xml:space="preserve"> Объекта долевого строительства</w:t>
      </w:r>
      <w:r w:rsidR="00390D95" w:rsidRPr="00C06F58">
        <w:rPr>
          <w:b/>
        </w:rPr>
        <w:t>.</w:t>
      </w:r>
      <w:r w:rsidR="005B0832" w:rsidRPr="00B51E33">
        <w:tab/>
      </w:r>
    </w:p>
    <w:p w14:paraId="47B586D9" w14:textId="77777777" w:rsidR="006F4A57" w:rsidRPr="00B51E33" w:rsidRDefault="006F4A57" w:rsidP="001059E0">
      <w:pPr>
        <w:widowControl w:val="0"/>
        <w:shd w:val="clear" w:color="auto" w:fill="FFFFFF"/>
        <w:tabs>
          <w:tab w:val="left" w:pos="567"/>
          <w:tab w:val="left" w:pos="1130"/>
        </w:tabs>
        <w:autoSpaceDE w:val="0"/>
        <w:autoSpaceDN w:val="0"/>
        <w:adjustRightInd w:val="0"/>
        <w:ind w:firstLine="567"/>
        <w:jc w:val="both"/>
        <w:rPr>
          <w:color w:val="FF0000"/>
        </w:rPr>
      </w:pPr>
    </w:p>
    <w:p w14:paraId="1A031A29" w14:textId="77777777" w:rsidR="00124735" w:rsidRPr="00B51E33" w:rsidRDefault="00713331" w:rsidP="001059E0">
      <w:pPr>
        <w:pStyle w:val="7"/>
        <w:rPr>
          <w:sz w:val="20"/>
        </w:rPr>
      </w:pPr>
      <w:r w:rsidRPr="00B51E33">
        <w:rPr>
          <w:sz w:val="20"/>
        </w:rPr>
        <w:t>3. Цена Дого</w:t>
      </w:r>
      <w:r w:rsidR="00124735" w:rsidRPr="00B51E33">
        <w:rPr>
          <w:sz w:val="20"/>
        </w:rPr>
        <w:t>вора. Сроки и порядок ее оплаты</w:t>
      </w:r>
    </w:p>
    <w:p w14:paraId="20F57E2A" w14:textId="378FA670" w:rsidR="00461D2B" w:rsidRDefault="00BF6D87" w:rsidP="004669E4">
      <w:pPr>
        <w:shd w:val="clear" w:color="auto" w:fill="FFFFFF"/>
        <w:tabs>
          <w:tab w:val="left" w:pos="567"/>
          <w:tab w:val="left" w:pos="1310"/>
        </w:tabs>
        <w:autoSpaceDE w:val="0"/>
        <w:autoSpaceDN w:val="0"/>
        <w:adjustRightInd w:val="0"/>
        <w:ind w:firstLine="567"/>
        <w:jc w:val="both"/>
      </w:pPr>
      <w:r w:rsidRPr="00B51E33">
        <w:t xml:space="preserve">3.1. Цена Договора определяется как произведение указанных в Приложении </w:t>
      </w:r>
      <w:r w:rsidR="008E020B" w:rsidRPr="00B51E33">
        <w:t xml:space="preserve">№ </w:t>
      </w:r>
      <w:r w:rsidRPr="00B51E33">
        <w:t xml:space="preserve">1 к Договору стоимости 1 (одного) м2 Объекта долевого строительства (столбец 11), и </w:t>
      </w:r>
      <w:r w:rsidR="003128B0" w:rsidRPr="00B51E33">
        <w:t>Общей п</w:t>
      </w:r>
      <w:r w:rsidR="000304BD" w:rsidRPr="00B51E33">
        <w:t xml:space="preserve">риведенной </w:t>
      </w:r>
      <w:r w:rsidRPr="00B51E33">
        <w:t xml:space="preserve">площади Объекта долевого </w:t>
      </w:r>
      <w:r w:rsidRPr="004669E4">
        <w:t xml:space="preserve">строительства (столбец 6), и составляет сумму в размере </w:t>
      </w:r>
      <w:bookmarkStart w:id="7" w:name="_Hlk488055516"/>
      <w:proofErr w:type="spellStart"/>
      <w:r w:rsidR="008E020B" w:rsidRPr="004669E4">
        <w:rPr>
          <w:b/>
        </w:rPr>
        <w:t>мтСуммаДоговора</w:t>
      </w:r>
      <w:proofErr w:type="spellEnd"/>
      <w:r w:rsidR="008E020B" w:rsidRPr="004669E4">
        <w:rPr>
          <w:b/>
        </w:rPr>
        <w:t xml:space="preserve"> </w:t>
      </w:r>
      <w:proofErr w:type="spellStart"/>
      <w:r w:rsidR="008E020B" w:rsidRPr="004669E4">
        <w:rPr>
          <w:b/>
        </w:rPr>
        <w:t>мтСуммаДоговораПрописью</w:t>
      </w:r>
      <w:bookmarkEnd w:id="7"/>
      <w:proofErr w:type="spellEnd"/>
      <w:r w:rsidRPr="004669E4">
        <w:t>, НДС не облагается</w:t>
      </w:r>
      <w:r w:rsidR="0031514D" w:rsidRPr="004669E4">
        <w:t xml:space="preserve"> </w:t>
      </w:r>
      <w:r w:rsidR="00461D2B" w:rsidRPr="004669E4">
        <w:t>согласно п. 3  статьи 149 Налогового Кодекса РФ.</w:t>
      </w:r>
    </w:p>
    <w:p w14:paraId="273FFC2A" w14:textId="0AB01A81" w:rsidR="00AD363C" w:rsidRPr="00A71691" w:rsidRDefault="00AD363C" w:rsidP="00AD363C">
      <w:pPr>
        <w:pStyle w:val="a9"/>
        <w:shd w:val="clear" w:color="auto" w:fill="FFFFFF"/>
        <w:tabs>
          <w:tab w:val="left" w:pos="284"/>
          <w:tab w:val="left" w:pos="993"/>
        </w:tabs>
        <w:ind w:left="0" w:firstLine="567"/>
        <w:jc w:val="both"/>
      </w:pPr>
      <w:r w:rsidRPr="00AD363C">
        <w:t xml:space="preserve">Расчеты между сторонами производятся с использованием счета </w:t>
      </w:r>
      <w:proofErr w:type="spellStart"/>
      <w:r w:rsidRPr="00AD363C">
        <w:t>эскроу</w:t>
      </w:r>
      <w:proofErr w:type="spellEnd"/>
      <w:r w:rsidRPr="00AD363C">
        <w:t xml:space="preserve">, открытого на имя Депонента (Участника </w:t>
      </w:r>
      <w:r w:rsidRPr="00A71691">
        <w:t>долевого строительства) в уполномоченном банке (</w:t>
      </w:r>
      <w:proofErr w:type="spellStart"/>
      <w:r w:rsidRPr="00A71691">
        <w:t>Эскроу</w:t>
      </w:r>
      <w:proofErr w:type="spellEnd"/>
      <w:r w:rsidRPr="00A71691">
        <w:t>-агенте).</w:t>
      </w:r>
    </w:p>
    <w:p w14:paraId="053DCB0C" w14:textId="77777777" w:rsidR="00722773" w:rsidRPr="00A71691" w:rsidRDefault="00722773" w:rsidP="00722773">
      <w:pPr>
        <w:pStyle w:val="a9"/>
        <w:shd w:val="clear" w:color="auto" w:fill="FFFFFF"/>
        <w:tabs>
          <w:tab w:val="left" w:pos="284"/>
          <w:tab w:val="left" w:pos="851"/>
          <w:tab w:val="left" w:pos="993"/>
          <w:tab w:val="left" w:pos="1134"/>
          <w:tab w:val="left" w:pos="1276"/>
        </w:tabs>
        <w:ind w:left="0" w:firstLine="567"/>
        <w:jc w:val="both"/>
        <w:rPr>
          <w:spacing w:val="-6"/>
        </w:rPr>
      </w:pPr>
      <w:r w:rsidRPr="00A71691">
        <w:t>3.2.</w:t>
      </w:r>
      <w:r w:rsidRPr="00A71691">
        <w:tab/>
      </w:r>
      <w:r w:rsidRPr="00A71691">
        <w:rPr>
          <w:spacing w:val="-6"/>
        </w:rPr>
        <w:t>Цена Договора, указанная в п.3.1. настоящего Договора, оплачивается Участником долевого строительства в следующем порядке:</w:t>
      </w:r>
    </w:p>
    <w:p w14:paraId="2EA34342" w14:textId="7666D18E" w:rsidR="00722773" w:rsidRPr="00A71691" w:rsidRDefault="00722773" w:rsidP="00722773">
      <w:pPr>
        <w:shd w:val="clear" w:color="auto" w:fill="FFFFFF"/>
        <w:tabs>
          <w:tab w:val="left" w:pos="284"/>
          <w:tab w:val="left" w:pos="426"/>
          <w:tab w:val="left" w:pos="993"/>
          <w:tab w:val="left" w:pos="1134"/>
          <w:tab w:val="left" w:pos="1276"/>
        </w:tabs>
        <w:ind w:firstLine="567"/>
        <w:jc w:val="both"/>
        <w:rPr>
          <w:spacing w:val="-6"/>
        </w:rPr>
      </w:pPr>
      <w:r w:rsidRPr="00A71691">
        <w:rPr>
          <w:spacing w:val="-6"/>
        </w:rPr>
        <w:t>-</w:t>
      </w:r>
      <w:r w:rsidRPr="00A71691">
        <w:rPr>
          <w:spacing w:val="-6"/>
        </w:rPr>
        <w:tab/>
        <w:t xml:space="preserve">за счет собственных средств в размере </w:t>
      </w:r>
      <w:proofErr w:type="spellStart"/>
      <w:r w:rsidRPr="00A71691">
        <w:rPr>
          <w:b/>
        </w:rPr>
        <w:t>мтСуммаДоговора</w:t>
      </w:r>
      <w:proofErr w:type="spellEnd"/>
      <w:r w:rsidRPr="00A71691">
        <w:rPr>
          <w:b/>
        </w:rPr>
        <w:t xml:space="preserve"> </w:t>
      </w:r>
      <w:proofErr w:type="spellStart"/>
      <w:r w:rsidRPr="00A71691">
        <w:rPr>
          <w:b/>
        </w:rPr>
        <w:t>мтСуммаДоговораПрописью</w:t>
      </w:r>
      <w:proofErr w:type="spellEnd"/>
      <w:r w:rsidRPr="00A71691">
        <w:rPr>
          <w:spacing w:val="-6"/>
        </w:rPr>
        <w:t xml:space="preserve"> в безналичном порядке.</w:t>
      </w:r>
    </w:p>
    <w:p w14:paraId="755C86CD" w14:textId="5FF30CE3" w:rsidR="00F21A09" w:rsidRPr="00002861" w:rsidRDefault="00F21A09" w:rsidP="00F21A09">
      <w:pPr>
        <w:pStyle w:val="a9"/>
        <w:shd w:val="clear" w:color="auto" w:fill="FFFFFF"/>
        <w:tabs>
          <w:tab w:val="left" w:pos="284"/>
          <w:tab w:val="left" w:pos="851"/>
          <w:tab w:val="left" w:pos="993"/>
          <w:tab w:val="left" w:pos="1134"/>
          <w:tab w:val="left" w:pos="1276"/>
        </w:tabs>
        <w:ind w:left="0" w:firstLine="567"/>
        <w:jc w:val="both"/>
      </w:pPr>
      <w:r w:rsidRPr="00C06F58">
        <w:t xml:space="preserve">Участник долевого строительства  обязуется внести денежные средства в счет уплаты цены настоящего Договора участия в долевом строительстве на специальный </w:t>
      </w:r>
      <w:proofErr w:type="spellStart"/>
      <w:r w:rsidRPr="00C06F58">
        <w:t>эскроу</w:t>
      </w:r>
      <w:proofErr w:type="spellEnd"/>
      <w:r w:rsidRPr="00C06F58">
        <w:t xml:space="preserve">-счет, открываемый </w:t>
      </w:r>
      <w:r w:rsidR="002F69C3" w:rsidRPr="006C274E">
        <w:t>в</w:t>
      </w:r>
      <w:r w:rsidR="002F69C3">
        <w:t xml:space="preserve"> течение 1 (одного) рабочего дня с момента подписания настоящего Договора </w:t>
      </w:r>
      <w:r w:rsidRPr="00C06F58">
        <w:t xml:space="preserve">в </w:t>
      </w:r>
      <w:r w:rsidR="00754621">
        <w:t>ПАО Сбербанк России</w:t>
      </w:r>
      <w:r w:rsidRPr="00C06F58">
        <w:t xml:space="preserve"> (</w:t>
      </w:r>
      <w:proofErr w:type="spellStart"/>
      <w:r w:rsidRPr="00C06F58">
        <w:t>Эскроу</w:t>
      </w:r>
      <w:proofErr w:type="spellEnd"/>
      <w:r w:rsidRPr="00C06F58">
        <w:t>-агент) для учета и</w:t>
      </w:r>
      <w:r w:rsidRPr="00002861">
        <w:t xml:space="preserve"> блокирования денежных средств, полученных </w:t>
      </w:r>
      <w:proofErr w:type="spellStart"/>
      <w:r w:rsidRPr="00002861">
        <w:t>Эскроу</w:t>
      </w:r>
      <w:proofErr w:type="spellEnd"/>
      <w:r w:rsidRPr="00002861">
        <w:t xml:space="preserve">-агентом от являющегося владельцем счета участника долевого строительства (Депонента) в счет </w:t>
      </w:r>
      <w:r w:rsidRPr="00002861">
        <w:lastRenderedPageBreak/>
        <w:t>уплаты цены договора участия в долевом строительстве, в целях их дальнейшего перечисления Застройщику (Бенефициару) при возникновении условий, предусмотренных Федеральным законом от 30.12.2004 г. « №214-ФЗ «Об участии в долевом строительстве многоквартирных домов и иных объектов недвижимости» и о внесении изменений в некоторые законодатель</w:t>
      </w:r>
      <w:r w:rsidR="00635FE1">
        <w:t>ные акты Российской Федерации и</w:t>
      </w:r>
      <w:r w:rsidRPr="00002861">
        <w:t xml:space="preserve"> договором счета </w:t>
      </w:r>
      <w:proofErr w:type="spellStart"/>
      <w:r w:rsidRPr="00002861">
        <w:t>эскроу</w:t>
      </w:r>
      <w:proofErr w:type="spellEnd"/>
      <w:r w:rsidRPr="00002861">
        <w:t xml:space="preserve">, заключенным между Бенефициаром, Депонентом и </w:t>
      </w:r>
      <w:proofErr w:type="spellStart"/>
      <w:r w:rsidRPr="00002861">
        <w:t>Эскроу</w:t>
      </w:r>
      <w:proofErr w:type="spellEnd"/>
      <w:r w:rsidRPr="00002861">
        <w:t>-агентом, с учетом следующего:</w:t>
      </w:r>
    </w:p>
    <w:p w14:paraId="40519487" w14:textId="50B39CD3" w:rsidR="00A37DF2" w:rsidRPr="00830B47" w:rsidRDefault="00A37DF2" w:rsidP="00A37DF2">
      <w:pPr>
        <w:pStyle w:val="a9"/>
        <w:shd w:val="clear" w:color="auto" w:fill="FFFFFF"/>
        <w:tabs>
          <w:tab w:val="left" w:pos="0"/>
          <w:tab w:val="left" w:pos="993"/>
          <w:tab w:val="left" w:pos="1134"/>
          <w:tab w:val="left" w:pos="1276"/>
          <w:tab w:val="left" w:pos="1418"/>
        </w:tabs>
        <w:ind w:left="0" w:firstLine="567"/>
        <w:jc w:val="both"/>
      </w:pPr>
      <w:proofErr w:type="spellStart"/>
      <w:r w:rsidRPr="00830B47">
        <w:rPr>
          <w:b/>
        </w:rPr>
        <w:t>Эскроу</w:t>
      </w:r>
      <w:proofErr w:type="spellEnd"/>
      <w:r w:rsidRPr="00830B47">
        <w:rPr>
          <w:b/>
        </w:rPr>
        <w:t>-агент</w:t>
      </w:r>
      <w:r w:rsidRPr="00830B47">
        <w:t xml:space="preserve">: Публичное акционерное общество «Сбербанк России» (сокращенное наименование ПАО Сбербанк), место нахождения: г. Москва; адрес: 117997, г. Москва, ул. Вавилова, д. 19; адрес электронной почты: Escrow_Sberbank@sberbank.ru, номер телефона: </w:t>
      </w:r>
      <w:r w:rsidR="006F4FAF" w:rsidRPr="00740087">
        <w:rPr>
          <w:b/>
        </w:rPr>
        <w:t>8-800-200-86-03</w:t>
      </w:r>
      <w:r w:rsidRPr="00830B47">
        <w:t>.</w:t>
      </w:r>
    </w:p>
    <w:p w14:paraId="14632B82" w14:textId="77777777" w:rsidR="00F21A09" w:rsidRPr="00A71691" w:rsidRDefault="00F21A09" w:rsidP="00F21A09">
      <w:pPr>
        <w:pStyle w:val="a9"/>
        <w:shd w:val="clear" w:color="auto" w:fill="FFFFFF"/>
        <w:tabs>
          <w:tab w:val="left" w:pos="0"/>
          <w:tab w:val="left" w:pos="993"/>
          <w:tab w:val="left" w:pos="1134"/>
          <w:tab w:val="left" w:pos="1276"/>
          <w:tab w:val="left" w:pos="1418"/>
        </w:tabs>
        <w:ind w:left="0" w:firstLine="567"/>
        <w:jc w:val="both"/>
        <w:rPr>
          <w:spacing w:val="-6"/>
        </w:rPr>
      </w:pPr>
      <w:r w:rsidRPr="00A71691">
        <w:rPr>
          <w:spacing w:val="-6"/>
        </w:rPr>
        <w:t>Депонент – Участник долевого строительства;</w:t>
      </w:r>
    </w:p>
    <w:p w14:paraId="27AA9479" w14:textId="1C7B8EDC" w:rsidR="00722773" w:rsidRPr="00A71691"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r w:rsidRPr="00A71691">
        <w:rPr>
          <w:spacing w:val="-6"/>
        </w:rPr>
        <w:t xml:space="preserve">Бенефициар – </w:t>
      </w:r>
      <w:r w:rsidR="00002861" w:rsidRPr="007579EC">
        <w:rPr>
          <w:noProof/>
          <w:color w:val="000000" w:themeColor="text1"/>
          <w:spacing w:val="-6"/>
        </w:rPr>
        <w:t xml:space="preserve">Застройщик </w:t>
      </w:r>
      <w:r w:rsidR="00754621">
        <w:rPr>
          <w:b/>
          <w:noProof/>
        </w:rPr>
        <w:t>Общество с ограниченной ответственностью «Специализированный застройщик «Санино 1»</w:t>
      </w:r>
      <w:r w:rsidRPr="00A71691">
        <w:rPr>
          <w:spacing w:val="-6"/>
        </w:rPr>
        <w:t>;</w:t>
      </w:r>
    </w:p>
    <w:p w14:paraId="560EBE26" w14:textId="77777777" w:rsidR="00722773" w:rsidRPr="005F4976"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r w:rsidRPr="005F4976">
        <w:rPr>
          <w:spacing w:val="-6"/>
        </w:rPr>
        <w:t>Объект долевого строительства – Квартира, указанная в Приложении №1 настоящего Договора.</w:t>
      </w:r>
    </w:p>
    <w:p w14:paraId="0EA189A1" w14:textId="38FAA317" w:rsidR="00722773" w:rsidRPr="005F4976"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r w:rsidRPr="005F4976">
        <w:rPr>
          <w:spacing w:val="-6"/>
        </w:rPr>
        <w:t xml:space="preserve">Депонируемая сумма: </w:t>
      </w:r>
      <w:r w:rsidR="00C06F58" w:rsidRPr="005F4976">
        <w:rPr>
          <w:b/>
        </w:rPr>
        <w:t>___________________________________________</w:t>
      </w:r>
      <w:r w:rsidRPr="005F4976">
        <w:rPr>
          <w:spacing w:val="-6"/>
        </w:rPr>
        <w:t>.</w:t>
      </w:r>
    </w:p>
    <w:p w14:paraId="4DD70E3E" w14:textId="77777777" w:rsidR="00E0591C" w:rsidRDefault="00E0591C" w:rsidP="00E0591C">
      <w:pPr>
        <w:pStyle w:val="a9"/>
        <w:shd w:val="clear" w:color="auto" w:fill="FFFFFF"/>
        <w:tabs>
          <w:tab w:val="left" w:pos="0"/>
          <w:tab w:val="left" w:pos="993"/>
          <w:tab w:val="left" w:pos="1134"/>
          <w:tab w:val="left" w:pos="1276"/>
          <w:tab w:val="left" w:pos="1418"/>
        </w:tabs>
        <w:ind w:left="0" w:firstLine="567"/>
        <w:jc w:val="both"/>
        <w:rPr>
          <w:spacing w:val="-6"/>
        </w:rPr>
      </w:pPr>
      <w:r w:rsidRPr="00556739">
        <w:rPr>
          <w:spacing w:val="-6"/>
        </w:rPr>
        <w:t xml:space="preserve">Срок условного депонирования денежных средств на счете </w:t>
      </w:r>
      <w:proofErr w:type="spellStart"/>
      <w:r w:rsidRPr="00556739">
        <w:rPr>
          <w:spacing w:val="-6"/>
        </w:rPr>
        <w:t>эскроу</w:t>
      </w:r>
      <w:proofErr w:type="spellEnd"/>
      <w:r w:rsidRPr="00556739">
        <w:rPr>
          <w:spacing w:val="-6"/>
        </w:rPr>
        <w:t xml:space="preserve"> – 6 (Шесть) месяцев с даты ввода объекта в эксплуатацию, определяемой как последняя дата квартала ввода в эксплуатацию, указанного в проектной декларации.</w:t>
      </w:r>
    </w:p>
    <w:p w14:paraId="66E3761F" w14:textId="77777777" w:rsidR="00722773" w:rsidRPr="00A71691"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proofErr w:type="spellStart"/>
      <w:r w:rsidRPr="005F4976">
        <w:rPr>
          <w:spacing w:val="-6"/>
        </w:rPr>
        <w:t>Эскроу</w:t>
      </w:r>
      <w:proofErr w:type="spellEnd"/>
      <w:r w:rsidRPr="005F4976">
        <w:rPr>
          <w:spacing w:val="-6"/>
        </w:rPr>
        <w:t xml:space="preserve">-агент обязан известить Застройщика об открытии счета </w:t>
      </w:r>
      <w:proofErr w:type="spellStart"/>
      <w:r w:rsidRPr="005F4976">
        <w:rPr>
          <w:spacing w:val="-6"/>
        </w:rPr>
        <w:t>эскроу</w:t>
      </w:r>
      <w:proofErr w:type="spellEnd"/>
      <w:r w:rsidRPr="005F4976">
        <w:rPr>
          <w:spacing w:val="-6"/>
        </w:rPr>
        <w:t xml:space="preserve"> путем электронного документооборота, согласованного Застройщиком и </w:t>
      </w:r>
      <w:proofErr w:type="spellStart"/>
      <w:r w:rsidRPr="005F4976">
        <w:rPr>
          <w:spacing w:val="-6"/>
        </w:rPr>
        <w:t>Эскроу</w:t>
      </w:r>
      <w:proofErr w:type="spellEnd"/>
      <w:r w:rsidRPr="005F4976">
        <w:rPr>
          <w:spacing w:val="-6"/>
        </w:rPr>
        <w:t xml:space="preserve">-агентом, не позднее даты открытия счета </w:t>
      </w:r>
      <w:proofErr w:type="spellStart"/>
      <w:r w:rsidRPr="005F4976">
        <w:rPr>
          <w:spacing w:val="-6"/>
        </w:rPr>
        <w:t>эскроу</w:t>
      </w:r>
      <w:proofErr w:type="spellEnd"/>
      <w:r w:rsidRPr="005F4976">
        <w:rPr>
          <w:spacing w:val="-6"/>
        </w:rPr>
        <w:t>;</w:t>
      </w:r>
    </w:p>
    <w:p w14:paraId="3F377621" w14:textId="44555361" w:rsidR="00722773" w:rsidRPr="00A71691"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r w:rsidRPr="00A71691">
        <w:rPr>
          <w:spacing w:val="-6"/>
        </w:rPr>
        <w:t xml:space="preserve">Депонируемая сумма подлежит перечислению Застройщику </w:t>
      </w:r>
      <w:proofErr w:type="spellStart"/>
      <w:r w:rsidRPr="00A71691">
        <w:rPr>
          <w:spacing w:val="-6"/>
        </w:rPr>
        <w:t>Эскроу</w:t>
      </w:r>
      <w:proofErr w:type="spellEnd"/>
      <w:r w:rsidRPr="00A71691">
        <w:rPr>
          <w:spacing w:val="-6"/>
        </w:rPr>
        <w:t xml:space="preserve">-агентом не позднее 10 (Десяти) рабочих дней после предоставления Застройщиком </w:t>
      </w:r>
      <w:proofErr w:type="spellStart"/>
      <w:r w:rsidRPr="00A71691">
        <w:rPr>
          <w:spacing w:val="-6"/>
        </w:rPr>
        <w:t>Эскроу</w:t>
      </w:r>
      <w:proofErr w:type="spellEnd"/>
      <w:r w:rsidRPr="00A71691">
        <w:rPr>
          <w:spacing w:val="-6"/>
        </w:rPr>
        <w:t>-агенту путем электронного документооборота, согласованного Застройщ</w:t>
      </w:r>
      <w:r w:rsidR="00A37DF2">
        <w:rPr>
          <w:spacing w:val="-6"/>
        </w:rPr>
        <w:t xml:space="preserve">иком и </w:t>
      </w:r>
      <w:proofErr w:type="spellStart"/>
      <w:r w:rsidR="00A37DF2">
        <w:rPr>
          <w:spacing w:val="-6"/>
        </w:rPr>
        <w:t>Эскроу</w:t>
      </w:r>
      <w:proofErr w:type="spellEnd"/>
      <w:r w:rsidR="00A37DF2">
        <w:rPr>
          <w:spacing w:val="-6"/>
        </w:rPr>
        <w:t>-агентом, следующего документа</w:t>
      </w:r>
      <w:r w:rsidRPr="00A71691">
        <w:rPr>
          <w:spacing w:val="-6"/>
        </w:rPr>
        <w:t>:</w:t>
      </w:r>
    </w:p>
    <w:p w14:paraId="4DBB94EC" w14:textId="712D4F32" w:rsidR="00722773"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r w:rsidRPr="00A71691">
        <w:rPr>
          <w:spacing w:val="-6"/>
        </w:rPr>
        <w:t>- разрешения на ввод в эксплуатац</w:t>
      </w:r>
      <w:r w:rsidR="00A37DF2">
        <w:rPr>
          <w:spacing w:val="-6"/>
        </w:rPr>
        <w:t>ию Многоквартирного жилого дома.</w:t>
      </w:r>
    </w:p>
    <w:p w14:paraId="6901F34D" w14:textId="77777777" w:rsidR="00A37DF2" w:rsidRPr="00F67EDF" w:rsidRDefault="00A37DF2" w:rsidP="00A37DF2">
      <w:pPr>
        <w:pStyle w:val="a9"/>
        <w:shd w:val="clear" w:color="auto" w:fill="FFFFFF"/>
        <w:tabs>
          <w:tab w:val="left" w:pos="0"/>
          <w:tab w:val="left" w:pos="993"/>
          <w:tab w:val="left" w:pos="1134"/>
          <w:tab w:val="left" w:pos="1276"/>
          <w:tab w:val="left" w:pos="1418"/>
        </w:tabs>
        <w:ind w:left="0" w:firstLine="567"/>
        <w:jc w:val="both"/>
        <w:rPr>
          <w:spacing w:val="-6"/>
        </w:rPr>
      </w:pPr>
      <w:r w:rsidRPr="00F67EDF">
        <w:rPr>
          <w:spacing w:val="-6"/>
        </w:rPr>
        <w:t xml:space="preserve">Настоящим Стороны (Оференты) предлагают </w:t>
      </w:r>
      <w:proofErr w:type="spellStart"/>
      <w:r w:rsidRPr="00F67EDF">
        <w:rPr>
          <w:spacing w:val="-6"/>
        </w:rPr>
        <w:t>Эскроу</w:t>
      </w:r>
      <w:proofErr w:type="spellEnd"/>
      <w:r w:rsidRPr="00F67EDF">
        <w:rPr>
          <w:spacing w:val="-6"/>
        </w:rPr>
        <w:t xml:space="preserve">-агенту (Акцептанту) заключить трехсторонний Договор счета </w:t>
      </w:r>
      <w:proofErr w:type="spellStart"/>
      <w:r w:rsidRPr="00F67EDF">
        <w:rPr>
          <w:spacing w:val="-6"/>
        </w:rPr>
        <w:t>эскроу</w:t>
      </w:r>
      <w:proofErr w:type="spellEnd"/>
      <w:r w:rsidRPr="00F67EDF">
        <w:rPr>
          <w:spacing w:val="-6"/>
        </w:rPr>
        <w:t xml:space="preserve"> (далее - Договор счета </w:t>
      </w:r>
      <w:proofErr w:type="spellStart"/>
      <w:r w:rsidRPr="00F67EDF">
        <w:rPr>
          <w:spacing w:val="-6"/>
        </w:rPr>
        <w:t>эскроу</w:t>
      </w:r>
      <w:proofErr w:type="spellEnd"/>
      <w:r w:rsidRPr="00F67EDF">
        <w:rPr>
          <w:spacing w:val="-6"/>
        </w:rPr>
        <w:t>) на следующих условиях (оферта):</w:t>
      </w:r>
    </w:p>
    <w:p w14:paraId="1B4BA14E" w14:textId="1A4CC724" w:rsidR="00F21A09" w:rsidRPr="00A37DF2" w:rsidRDefault="00F21A09" w:rsidP="00F21A09">
      <w:pPr>
        <w:pStyle w:val="a9"/>
        <w:shd w:val="clear" w:color="auto" w:fill="FFFFFF"/>
        <w:tabs>
          <w:tab w:val="left" w:pos="0"/>
          <w:tab w:val="left" w:pos="993"/>
          <w:tab w:val="left" w:pos="1134"/>
          <w:tab w:val="left" w:pos="1276"/>
          <w:tab w:val="left" w:pos="1418"/>
        </w:tabs>
        <w:ind w:left="0" w:firstLine="567"/>
        <w:jc w:val="both"/>
        <w:rPr>
          <w:spacing w:val="-6"/>
        </w:rPr>
      </w:pPr>
      <w:r w:rsidRPr="00A37DF2">
        <w:rPr>
          <w:spacing w:val="-6"/>
        </w:rPr>
        <w:t xml:space="preserve">Бенефициар и Депонент считают себя заключившими Договор счета </w:t>
      </w:r>
      <w:proofErr w:type="spellStart"/>
      <w:r w:rsidRPr="00A37DF2">
        <w:rPr>
          <w:spacing w:val="-6"/>
        </w:rPr>
        <w:t>эскроу</w:t>
      </w:r>
      <w:proofErr w:type="spellEnd"/>
      <w:r w:rsidRPr="00A37DF2">
        <w:rPr>
          <w:spacing w:val="-6"/>
        </w:rPr>
        <w:t xml:space="preserve"> в случае принятия (акцепта) Акцептантом настоящей оферты путем открытия Акцептантом счета </w:t>
      </w:r>
      <w:proofErr w:type="spellStart"/>
      <w:r w:rsidRPr="00A37DF2">
        <w:rPr>
          <w:spacing w:val="-6"/>
        </w:rPr>
        <w:t>эскроу</w:t>
      </w:r>
      <w:proofErr w:type="spellEnd"/>
      <w:r w:rsidRPr="00A37DF2">
        <w:rPr>
          <w:spacing w:val="-6"/>
        </w:rPr>
        <w:t xml:space="preserve"> на имя Депонента не позднее 3 (Трех) рабочих дней с даты получения Акцептантом копии настоящего Договора.</w:t>
      </w:r>
    </w:p>
    <w:p w14:paraId="29F0A407" w14:textId="0E5984E3" w:rsidR="00F21A09" w:rsidRPr="00F21A09" w:rsidRDefault="00F21A09" w:rsidP="00F21A09">
      <w:pPr>
        <w:pStyle w:val="a9"/>
        <w:shd w:val="clear" w:color="auto" w:fill="FFFFFF"/>
        <w:tabs>
          <w:tab w:val="left" w:pos="0"/>
          <w:tab w:val="left" w:pos="993"/>
          <w:tab w:val="left" w:pos="1134"/>
          <w:tab w:val="left" w:pos="1276"/>
          <w:tab w:val="left" w:pos="1418"/>
        </w:tabs>
        <w:ind w:left="0" w:firstLine="567"/>
        <w:jc w:val="both"/>
        <w:rPr>
          <w:spacing w:val="-6"/>
        </w:rPr>
      </w:pPr>
      <w:r w:rsidRPr="00F21A09">
        <w:rPr>
          <w:spacing w:val="-6"/>
        </w:rPr>
        <w:t xml:space="preserve"> Застройщик в течение 3 (Трех) рабочих дней с даты регистрации настоящего Договора в Федеральной службе государственной регистрации, кадастра и картографии отправляет </w:t>
      </w:r>
      <w:proofErr w:type="spellStart"/>
      <w:r w:rsidRPr="00F21A09">
        <w:rPr>
          <w:spacing w:val="-6"/>
        </w:rPr>
        <w:t>Эскроу</w:t>
      </w:r>
      <w:proofErr w:type="spellEnd"/>
      <w:r w:rsidRPr="00F21A09">
        <w:rPr>
          <w:spacing w:val="-6"/>
        </w:rPr>
        <w:t>-агенту либо скан-копии настоящего Договора, зарегистрированного Федеральной службой государственной регистрации, кадастра и картографии, либо скан-образ настоящего Договора, зарегистрированного в установленном законодательством порядке, содержащего специальную(</w:t>
      </w:r>
      <w:proofErr w:type="spellStart"/>
      <w:r w:rsidRPr="00F21A09">
        <w:rPr>
          <w:spacing w:val="-6"/>
        </w:rPr>
        <w:t>ые</w:t>
      </w:r>
      <w:proofErr w:type="spellEnd"/>
      <w:r w:rsidRPr="00F21A09">
        <w:rPr>
          <w:spacing w:val="-6"/>
        </w:rPr>
        <w:t>) регистрационную(</w:t>
      </w:r>
      <w:proofErr w:type="spellStart"/>
      <w:r w:rsidRPr="00F21A09">
        <w:rPr>
          <w:spacing w:val="-6"/>
        </w:rPr>
        <w:t>ые</w:t>
      </w:r>
      <w:proofErr w:type="spellEnd"/>
      <w:r w:rsidRPr="00F21A09">
        <w:rPr>
          <w:spacing w:val="-6"/>
        </w:rPr>
        <w:t>) запись(и), удостоверенную(</w:t>
      </w:r>
      <w:proofErr w:type="spellStart"/>
      <w:r w:rsidRPr="00F21A09">
        <w:rPr>
          <w:spacing w:val="-6"/>
        </w:rPr>
        <w:t>ые</w:t>
      </w:r>
      <w:proofErr w:type="spellEnd"/>
      <w:r w:rsidRPr="00F21A09">
        <w:rPr>
          <w:spacing w:val="-6"/>
        </w:rPr>
        <w:t xml:space="preserve">) усиленной квалифицированной электронной подписью государственного регистратора о государственной регистрации договора участия в долевом строительстве, путем электронного документооборота согласованного Застройщиком и </w:t>
      </w:r>
      <w:proofErr w:type="spellStart"/>
      <w:r w:rsidRPr="00F21A09">
        <w:rPr>
          <w:spacing w:val="-6"/>
        </w:rPr>
        <w:t>Эскроу</w:t>
      </w:r>
      <w:proofErr w:type="spellEnd"/>
      <w:r w:rsidRPr="00F21A09">
        <w:rPr>
          <w:spacing w:val="-6"/>
        </w:rPr>
        <w:t>-агентом.</w:t>
      </w:r>
    </w:p>
    <w:p w14:paraId="4915C42B" w14:textId="77777777" w:rsidR="00722773" w:rsidRPr="00A71691" w:rsidRDefault="00722773" w:rsidP="00722773">
      <w:pPr>
        <w:pStyle w:val="a9"/>
        <w:shd w:val="clear" w:color="auto" w:fill="FFFFFF"/>
        <w:tabs>
          <w:tab w:val="left" w:pos="0"/>
          <w:tab w:val="left" w:pos="993"/>
          <w:tab w:val="left" w:pos="1134"/>
          <w:tab w:val="left" w:pos="1276"/>
          <w:tab w:val="left" w:pos="1418"/>
        </w:tabs>
        <w:ind w:left="0" w:firstLine="567"/>
        <w:jc w:val="both"/>
        <w:rPr>
          <w:spacing w:val="-6"/>
        </w:rPr>
      </w:pPr>
      <w:r w:rsidRPr="00A71691">
        <w:rPr>
          <w:spacing w:val="-6"/>
        </w:rPr>
        <w:t xml:space="preserve">Депонент обязуется в течение 5 (Пяти) рабочих дней с даты регистрации настоящего Договора в Федеральной службе государственной регистрации, кадастра и картографии предоставить Акцептанту копию настоящего Договора, содержащего оферту Бенефициара и Депонента о заключении Договора счета </w:t>
      </w:r>
      <w:proofErr w:type="spellStart"/>
      <w:r w:rsidRPr="00A71691">
        <w:rPr>
          <w:spacing w:val="-6"/>
        </w:rPr>
        <w:t>эскроу</w:t>
      </w:r>
      <w:proofErr w:type="spellEnd"/>
      <w:r w:rsidRPr="00A71691">
        <w:rPr>
          <w:spacing w:val="-6"/>
        </w:rPr>
        <w:t xml:space="preserve"> и внести на счет </w:t>
      </w:r>
      <w:proofErr w:type="spellStart"/>
      <w:r w:rsidRPr="00A71691">
        <w:rPr>
          <w:spacing w:val="-6"/>
        </w:rPr>
        <w:t>эскроу</w:t>
      </w:r>
      <w:proofErr w:type="spellEnd"/>
      <w:r w:rsidRPr="00A71691">
        <w:rPr>
          <w:spacing w:val="-6"/>
        </w:rPr>
        <w:t xml:space="preserve"> Цену Договора в размере </w:t>
      </w:r>
      <w:sdt>
        <w:sdtPr>
          <w:rPr>
            <w:b/>
          </w:rPr>
          <w:alias w:val="мтСуммаДоговора"/>
          <w:tag w:val="мтСуммаДоговора"/>
          <w:id w:val="-730541461"/>
          <w:placeholder>
            <w:docPart w:val="D3A21A30CE3944AFB0647F9E4D73BBEB"/>
          </w:placeholder>
        </w:sdtPr>
        <w:sdtEndPr/>
        <w:sdtContent>
          <w:proofErr w:type="spellStart"/>
          <w:r w:rsidRPr="00A71691">
            <w:rPr>
              <w:b/>
            </w:rPr>
            <w:t>мтСуммаДоговора</w:t>
          </w:r>
          <w:proofErr w:type="spellEnd"/>
        </w:sdtContent>
      </w:sdt>
      <w:r w:rsidRPr="00A71691">
        <w:rPr>
          <w:b/>
        </w:rPr>
        <w:t xml:space="preserve"> </w:t>
      </w:r>
      <w:sdt>
        <w:sdtPr>
          <w:rPr>
            <w:b/>
          </w:rPr>
          <w:alias w:val="мтСуммаДоговораПрописью"/>
          <w:tag w:val="мтСуммаДоговораПрописью"/>
          <w:id w:val="-1390185235"/>
          <w:placeholder>
            <w:docPart w:val="6B78A19781864282A0001BF4BABC9251"/>
          </w:placeholder>
        </w:sdtPr>
        <w:sdtEndPr/>
        <w:sdtContent>
          <w:proofErr w:type="spellStart"/>
          <w:r w:rsidRPr="00A71691">
            <w:rPr>
              <w:b/>
            </w:rPr>
            <w:t>мтСуммаДоговораПрописью</w:t>
          </w:r>
          <w:proofErr w:type="spellEnd"/>
        </w:sdtContent>
      </w:sdt>
      <w:r w:rsidRPr="00A71691">
        <w:rPr>
          <w:spacing w:val="-6"/>
        </w:rPr>
        <w:t>.</w:t>
      </w:r>
    </w:p>
    <w:p w14:paraId="7F74F35F" w14:textId="77777777" w:rsidR="00722773" w:rsidRPr="00A71691" w:rsidRDefault="00722773" w:rsidP="00722773">
      <w:pPr>
        <w:shd w:val="clear" w:color="auto" w:fill="FFFFFF"/>
        <w:tabs>
          <w:tab w:val="left" w:pos="0"/>
          <w:tab w:val="left" w:pos="993"/>
          <w:tab w:val="left" w:pos="1134"/>
          <w:tab w:val="left" w:pos="1276"/>
          <w:tab w:val="left" w:pos="1418"/>
        </w:tabs>
        <w:jc w:val="both"/>
        <w:rPr>
          <w:spacing w:val="-6"/>
        </w:rPr>
      </w:pPr>
      <w:r w:rsidRPr="00A71691">
        <w:rPr>
          <w:spacing w:val="-6"/>
        </w:rPr>
        <w:t xml:space="preserve">Все банковские комиссии и расходы по использованию счета </w:t>
      </w:r>
      <w:proofErr w:type="spellStart"/>
      <w:r w:rsidRPr="00A71691">
        <w:rPr>
          <w:spacing w:val="-6"/>
        </w:rPr>
        <w:t>эскроу</w:t>
      </w:r>
      <w:proofErr w:type="spellEnd"/>
      <w:r w:rsidRPr="00A71691">
        <w:rPr>
          <w:spacing w:val="-6"/>
        </w:rPr>
        <w:t xml:space="preserve"> несет Депонент.</w:t>
      </w:r>
    </w:p>
    <w:p w14:paraId="44A972DB" w14:textId="5FF8AA9D" w:rsidR="00722773" w:rsidRPr="00A71691" w:rsidRDefault="00722773" w:rsidP="00722773">
      <w:pPr>
        <w:ind w:firstLine="567"/>
        <w:jc w:val="both"/>
      </w:pPr>
      <w:r w:rsidRPr="00A71691">
        <w:t xml:space="preserve">Платеж по Договору осуществляется не ранее даты государственной регистрации </w:t>
      </w:r>
      <w:r w:rsidR="000902CA">
        <w:t>Договора. Банк (</w:t>
      </w:r>
      <w:proofErr w:type="spellStart"/>
      <w:r w:rsidR="000902CA">
        <w:t>Эскроу</w:t>
      </w:r>
      <w:proofErr w:type="spellEnd"/>
      <w:r w:rsidR="000902CA">
        <w:t xml:space="preserve">-агент) </w:t>
      </w:r>
      <w:r w:rsidRPr="00A71691">
        <w:t>в течение 1 рабочего дня уведомляет Застройщика (Бенефициара) о получении указанного платежа (Цены Договора) от Депонента. В Цену Договора не включены расходы по государственной регистрации настоящего Договора, дополнительных соглашений к нему, по подготовке и передаче на государственную регистрацию документов, необходимых для регистрации права собственности Участника долевого строительства на объект долевого строительства.</w:t>
      </w:r>
    </w:p>
    <w:p w14:paraId="7725567C" w14:textId="2E3F6540" w:rsidR="003A693C" w:rsidRPr="00B51E33" w:rsidRDefault="003A693C" w:rsidP="001059E0">
      <w:pPr>
        <w:widowControl w:val="0"/>
        <w:shd w:val="clear" w:color="auto" w:fill="FFFFFF"/>
        <w:ind w:firstLine="567"/>
        <w:jc w:val="both"/>
      </w:pPr>
      <w:r w:rsidRPr="00A71691">
        <w:t>3.</w:t>
      </w:r>
      <w:r w:rsidR="00196F0B" w:rsidRPr="00A71691">
        <w:t>3</w:t>
      </w:r>
      <w:r w:rsidRPr="00A71691">
        <w:t>. Цена Договора изменяется в случаях, предусмотренных пунктами</w:t>
      </w:r>
      <w:r w:rsidRPr="00B51E33">
        <w:t xml:space="preserve"> 3.</w:t>
      </w:r>
      <w:r w:rsidR="00196F0B" w:rsidRPr="00B51E33">
        <w:t>4</w:t>
      </w:r>
      <w:r w:rsidR="00B22623" w:rsidRPr="00B51E33">
        <w:t>.</w:t>
      </w:r>
      <w:r w:rsidRPr="00B51E33">
        <w:t xml:space="preserve"> и 3.</w:t>
      </w:r>
      <w:r w:rsidR="00196F0B" w:rsidRPr="00B51E33">
        <w:t>5</w:t>
      </w:r>
      <w:r w:rsidR="00B22623" w:rsidRPr="00B51E33">
        <w:t>.</w:t>
      </w:r>
      <w:r w:rsidRPr="00B51E33">
        <w:t xml:space="preserve"> Договора. В иных случаях Цена Договора может быть изменена только по обоюдному добровольному письменному соглашению Сторон. </w:t>
      </w:r>
    </w:p>
    <w:p w14:paraId="6E73D951" w14:textId="718CEA00" w:rsidR="003A693C" w:rsidRPr="00B51E33" w:rsidRDefault="003A693C" w:rsidP="001059E0">
      <w:pPr>
        <w:shd w:val="clear" w:color="auto" w:fill="FFFFFF"/>
        <w:autoSpaceDE w:val="0"/>
        <w:autoSpaceDN w:val="0"/>
        <w:adjustRightInd w:val="0"/>
        <w:ind w:firstLine="567"/>
        <w:jc w:val="both"/>
      </w:pPr>
      <w:r w:rsidRPr="00B51E33">
        <w:t>3.</w:t>
      </w:r>
      <w:r w:rsidR="00196F0B" w:rsidRPr="00B51E33">
        <w:t>4</w:t>
      </w:r>
      <w:r w:rsidRPr="00B51E33">
        <w:t xml:space="preserve">. </w:t>
      </w:r>
      <w:r w:rsidR="00B46991" w:rsidRPr="00B51E33">
        <w:t>Если после ввода Объекта в эксплуатацию на основании Технического плана (технического паспорта, экспликации)</w:t>
      </w:r>
      <w:r w:rsidRPr="00B51E33">
        <w:t xml:space="preserve"> фактическая Общая площадь жилого помещения – Объекта долевого строительства превысит Общую площадь жилого помещения – Объекта долевого строительства, указанную в столбце 7 Приложения </w:t>
      </w:r>
      <w:r w:rsidR="008E020B" w:rsidRPr="00B51E33">
        <w:t xml:space="preserve">№ </w:t>
      </w:r>
      <w:r w:rsidRPr="00B51E33">
        <w:t>1 к Договору, более чем на 1</w:t>
      </w:r>
      <w:r w:rsidRPr="00B51E33">
        <w:rPr>
          <w:bCs/>
        </w:rPr>
        <w:t xml:space="preserve"> </w:t>
      </w:r>
      <w:proofErr w:type="spellStart"/>
      <w:r w:rsidRPr="00B51E33">
        <w:t>кв.м</w:t>
      </w:r>
      <w:proofErr w:type="spellEnd"/>
      <w:r w:rsidRPr="00B51E33">
        <w:t xml:space="preserve">., Цена Договора увеличивается на сумму, определяемую как произведение стоимости </w:t>
      </w:r>
      <w:r w:rsidRPr="00B51E33">
        <w:rPr>
          <w:snapToGrid w:val="0"/>
        </w:rPr>
        <w:t xml:space="preserve">1 (одного) м2 Объекта долевого строительства, указанной в Приложении </w:t>
      </w:r>
      <w:r w:rsidR="008E020B" w:rsidRPr="00B51E33">
        <w:rPr>
          <w:snapToGrid w:val="0"/>
        </w:rPr>
        <w:t xml:space="preserve">№ </w:t>
      </w:r>
      <w:r w:rsidRPr="00B51E33">
        <w:rPr>
          <w:snapToGrid w:val="0"/>
        </w:rPr>
        <w:t xml:space="preserve">1 к Договору (столбец 11), </w:t>
      </w:r>
      <w:r w:rsidRPr="00B51E33">
        <w:t>на разницу между фактической Общей площадью жилого помещения</w:t>
      </w:r>
      <w:r w:rsidR="00B46991" w:rsidRPr="00B51E33">
        <w:t xml:space="preserve"> (указанной в Техническом плане (техническом паспорте, экспликации))</w:t>
      </w:r>
      <w:r w:rsidRPr="00B51E33">
        <w:t xml:space="preserve"> – Объекта долевого строительства и Общей площадью жилого помещения – Объекта долевого строительства, указанной в столбце 7  Приложения </w:t>
      </w:r>
      <w:r w:rsidR="008E020B" w:rsidRPr="00B51E33">
        <w:t xml:space="preserve">№ </w:t>
      </w:r>
      <w:r w:rsidRPr="00B51E33">
        <w:t xml:space="preserve">1 к Договору. </w:t>
      </w:r>
    </w:p>
    <w:p w14:paraId="6D64E572" w14:textId="45F9ECEC" w:rsidR="003A693C" w:rsidRPr="00B51E33" w:rsidRDefault="003A693C" w:rsidP="001059E0">
      <w:pPr>
        <w:shd w:val="clear" w:color="auto" w:fill="FFFFFF"/>
        <w:ind w:firstLine="567"/>
        <w:jc w:val="both"/>
      </w:pPr>
      <w:r w:rsidRPr="00B51E33">
        <w:t>3.</w:t>
      </w:r>
      <w:r w:rsidR="00196F0B" w:rsidRPr="00B51E33">
        <w:t>5</w:t>
      </w:r>
      <w:r w:rsidRPr="00B51E33">
        <w:t xml:space="preserve">. </w:t>
      </w:r>
      <w:r w:rsidR="00B46991" w:rsidRPr="00B51E33">
        <w:t>Если после ввода Объекта в эксплуатацию на основании Технического плана (технического паспорта, экспликации))</w:t>
      </w:r>
      <w:r w:rsidRPr="00B51E33">
        <w:t xml:space="preserve"> фактическая  Общая площадь жилого помещения – Объекта долевого строительства окажется меньше Общей площади жилого помещения – Объекта долевого строительства, указанной в столбце 7 Приложения </w:t>
      </w:r>
      <w:r w:rsidR="008E020B" w:rsidRPr="00B51E33">
        <w:t xml:space="preserve">№ </w:t>
      </w:r>
      <w:r w:rsidRPr="00B51E33">
        <w:t>1 к Договору более чем на 1</w:t>
      </w:r>
      <w:r w:rsidRPr="00B51E33">
        <w:rPr>
          <w:bCs/>
        </w:rPr>
        <w:t xml:space="preserve"> </w:t>
      </w:r>
      <w:proofErr w:type="spellStart"/>
      <w:r w:rsidRPr="00B51E33">
        <w:t>кв.м</w:t>
      </w:r>
      <w:proofErr w:type="spellEnd"/>
      <w:r w:rsidRPr="00B51E33">
        <w:t xml:space="preserve">., Цена Договора уменьшается на сумму, определяемую как произведение стоимости 1 (одного) м2 Объекта долевого строительства, указанной в Приложении </w:t>
      </w:r>
      <w:r w:rsidR="008E020B" w:rsidRPr="00B51E33">
        <w:t xml:space="preserve">№ </w:t>
      </w:r>
      <w:r w:rsidRPr="00B51E33">
        <w:t xml:space="preserve">1 к Договору на разницу между Общей площадью жилого помещения – Объекта долевого строительства, указанной в Приложении </w:t>
      </w:r>
      <w:r w:rsidR="008E020B" w:rsidRPr="00B51E33">
        <w:t xml:space="preserve">№ </w:t>
      </w:r>
      <w:r w:rsidRPr="00B51E33">
        <w:t>1 к Договору и фактической Общей площадью жилого помещения – Объекта долевого строительства</w:t>
      </w:r>
      <w:r w:rsidR="00B46991" w:rsidRPr="00B51E33">
        <w:t xml:space="preserve"> (указанной в Техническом плане (техническом паспорте, экспликации))</w:t>
      </w:r>
      <w:r w:rsidRPr="00B51E33">
        <w:t xml:space="preserve">. </w:t>
      </w:r>
    </w:p>
    <w:p w14:paraId="0ABC7C0F" w14:textId="33CF2329" w:rsidR="00C37012" w:rsidRPr="00B51E33" w:rsidRDefault="003A693C" w:rsidP="000154EC">
      <w:pPr>
        <w:shd w:val="clear" w:color="auto" w:fill="FFFFFF"/>
        <w:autoSpaceDE w:val="0"/>
        <w:autoSpaceDN w:val="0"/>
        <w:adjustRightInd w:val="0"/>
        <w:ind w:firstLine="567"/>
        <w:jc w:val="both"/>
      </w:pPr>
      <w:r w:rsidRPr="00B51E33">
        <w:t>3.</w:t>
      </w:r>
      <w:r w:rsidR="00196F0B" w:rsidRPr="00B51E33">
        <w:t>6</w:t>
      </w:r>
      <w:r w:rsidRPr="00B51E33">
        <w:t xml:space="preserve">. После получения разрешения на ввод Объекта в эксплуатацию </w:t>
      </w:r>
      <w:r w:rsidR="00C049FC" w:rsidRPr="00B51E33">
        <w:t xml:space="preserve">на основании Технического плана (технического паспорта, экспликации) </w:t>
      </w:r>
      <w:r w:rsidRPr="00B51E33">
        <w:t>Застройщик направляет Участнику долевого строительства уведомление о необходимости проведения окончательных расчетов по Договору (в связи с увеличением/уменьшением Общей площади Объекта долевого строител</w:t>
      </w:r>
      <w:r w:rsidR="000154EC" w:rsidRPr="00B51E33">
        <w:t xml:space="preserve">ьства). </w:t>
      </w:r>
    </w:p>
    <w:p w14:paraId="24629C39" w14:textId="202EA914" w:rsidR="003A693C" w:rsidRPr="00B51E33" w:rsidRDefault="003A693C" w:rsidP="001059E0">
      <w:pPr>
        <w:ind w:firstLine="567"/>
        <w:jc w:val="both"/>
      </w:pPr>
      <w:r w:rsidRPr="00B51E33">
        <w:lastRenderedPageBreak/>
        <w:t>3.</w:t>
      </w:r>
      <w:r w:rsidR="00196F0B" w:rsidRPr="00B51E33">
        <w:t>7</w:t>
      </w:r>
      <w:r w:rsidRPr="00B51E33">
        <w:t>. В случае превышения Общей площади Объекта долевого строительства (п.3.</w:t>
      </w:r>
      <w:r w:rsidR="00196F0B" w:rsidRPr="00B51E33">
        <w:t>4</w:t>
      </w:r>
      <w:r w:rsidRPr="00B51E33">
        <w:t xml:space="preserve"> настоящего Договора), указанной в Приложении </w:t>
      </w:r>
      <w:r w:rsidR="008E020B" w:rsidRPr="00B51E33">
        <w:t xml:space="preserve">№ </w:t>
      </w:r>
      <w:r w:rsidRPr="00B51E33">
        <w:t xml:space="preserve">1 к Договору, Участник долевого строительства в течение 5 (пяти) рабочих дней </w:t>
      </w:r>
      <w:r w:rsidR="00D302E0" w:rsidRPr="00B51E33">
        <w:t>(если больший</w:t>
      </w:r>
      <w:r w:rsidRPr="00B51E33">
        <w:t xml:space="preserve"> срок</w:t>
      </w:r>
      <w:r w:rsidR="00D302E0" w:rsidRPr="00B51E33">
        <w:t xml:space="preserve"> не указан </w:t>
      </w:r>
      <w:r w:rsidRPr="00B51E33">
        <w:t>в уведомлении</w:t>
      </w:r>
      <w:r w:rsidR="00D302E0" w:rsidRPr="00B51E33">
        <w:t>)</w:t>
      </w:r>
      <w:r w:rsidRPr="00B51E33">
        <w:t xml:space="preserve">, производит оплату соответствующей суммы </w:t>
      </w:r>
      <w:r w:rsidR="000154EC" w:rsidRPr="00B51E33">
        <w:t xml:space="preserve">по реквизитам, указанным Застройщиком в уведомлении согласно п. 3.6. Договора. </w:t>
      </w:r>
      <w:r w:rsidRPr="00B51E33">
        <w:t>Оплата должна быть произведена до подписания Акта приема-передачи</w:t>
      </w:r>
      <w:r w:rsidR="005E021D" w:rsidRPr="00B51E33">
        <w:t xml:space="preserve"> Объекта долевого </w:t>
      </w:r>
      <w:r w:rsidR="00DD07B9" w:rsidRPr="00B51E33">
        <w:t>строительства</w:t>
      </w:r>
      <w:r w:rsidRPr="00B51E33">
        <w:t xml:space="preserve">.  </w:t>
      </w:r>
    </w:p>
    <w:p w14:paraId="760FF498" w14:textId="25A7B98E" w:rsidR="003A693C" w:rsidRPr="00B51E33" w:rsidRDefault="003A693C" w:rsidP="001059E0">
      <w:pPr>
        <w:shd w:val="clear" w:color="auto" w:fill="FFFFFF"/>
        <w:ind w:firstLine="567"/>
        <w:jc w:val="both"/>
      </w:pPr>
      <w:r w:rsidRPr="00B51E33">
        <w:t>3.</w:t>
      </w:r>
      <w:r w:rsidR="00196F0B" w:rsidRPr="00B51E33">
        <w:t>8</w:t>
      </w:r>
      <w:r w:rsidRPr="00B51E33">
        <w:t>. В случае уменьшения Общей площади Объекта долевого строительства (п.3.</w:t>
      </w:r>
      <w:r w:rsidR="00196F0B" w:rsidRPr="00B51E33">
        <w:t>5</w:t>
      </w:r>
      <w:r w:rsidRPr="00B51E33">
        <w:t xml:space="preserve"> настоящего Договора), указанной в Приложении </w:t>
      </w:r>
      <w:r w:rsidR="008E020B" w:rsidRPr="00B51E33">
        <w:t xml:space="preserve">№ </w:t>
      </w:r>
      <w:r w:rsidRPr="00B51E33">
        <w:t xml:space="preserve">1 к Договору, возврат соответствующей суммы осуществляется Застройщиком в течение 15 (Пятнадцати) рабочих дней со дня получения от Участника долевого строительства письменного заявления путем перечисления денежных средств </w:t>
      </w:r>
      <w:r w:rsidR="000154EC" w:rsidRPr="00B51E33">
        <w:t>по реквизитам, указанным Участником долевого строительства в заявлении.</w:t>
      </w:r>
      <w:r w:rsidRPr="00B51E33">
        <w:t xml:space="preserve"> </w:t>
      </w:r>
    </w:p>
    <w:p w14:paraId="5D276CC5" w14:textId="756C965D" w:rsidR="007A5C93" w:rsidRPr="00B51E33" w:rsidRDefault="003A693C" w:rsidP="001059E0">
      <w:pPr>
        <w:ind w:firstLine="567"/>
        <w:jc w:val="both"/>
        <w:rPr>
          <w:color w:val="FF0000"/>
        </w:rPr>
      </w:pPr>
      <w:r w:rsidRPr="00B51E33">
        <w:t>3.</w:t>
      </w:r>
      <w:r w:rsidR="00196F0B" w:rsidRPr="00B51E33">
        <w:t>9</w:t>
      </w:r>
      <w:r w:rsidRPr="00B51E33">
        <w:t xml:space="preserve">. Нарушение сроков и порядка оплаты влечет применение к Участнику долевого строительства санкций, предусмотренных Федеральным законом </w:t>
      </w:r>
      <w:r w:rsidR="008E020B" w:rsidRPr="00B51E33">
        <w:t xml:space="preserve">№ </w:t>
      </w:r>
      <w:r w:rsidRPr="00B51E33">
        <w:t xml:space="preserve">214-ФЗ и разделом 8 Договора. Указанные санкции в цену Договора не включаются и оплачиваются дополнительно. </w:t>
      </w:r>
    </w:p>
    <w:p w14:paraId="16A0F293" w14:textId="77777777" w:rsidR="00A11AAD" w:rsidRPr="00B51E33" w:rsidRDefault="00A11AAD" w:rsidP="001059E0">
      <w:pPr>
        <w:shd w:val="clear" w:color="auto" w:fill="FFFFFF"/>
        <w:autoSpaceDE w:val="0"/>
        <w:autoSpaceDN w:val="0"/>
        <w:adjustRightInd w:val="0"/>
        <w:jc w:val="both"/>
      </w:pPr>
    </w:p>
    <w:p w14:paraId="3786C240" w14:textId="77777777" w:rsidR="00713331" w:rsidRPr="00B51E33" w:rsidRDefault="00072CFD" w:rsidP="001059E0">
      <w:pPr>
        <w:pStyle w:val="a5"/>
        <w:jc w:val="center"/>
        <w:rPr>
          <w:b/>
          <w:sz w:val="20"/>
        </w:rPr>
      </w:pPr>
      <w:r w:rsidRPr="00B51E33">
        <w:rPr>
          <w:b/>
          <w:sz w:val="20"/>
        </w:rPr>
        <w:t>4. Обязательства Сторон</w:t>
      </w:r>
    </w:p>
    <w:p w14:paraId="47D6EAB7" w14:textId="77777777" w:rsidR="00072CFD" w:rsidRPr="009C3751" w:rsidRDefault="00856A93" w:rsidP="001059E0">
      <w:pPr>
        <w:shd w:val="clear" w:color="auto" w:fill="FFFFFF"/>
        <w:tabs>
          <w:tab w:val="left" w:pos="567"/>
          <w:tab w:val="left" w:pos="1310"/>
        </w:tabs>
        <w:autoSpaceDE w:val="0"/>
        <w:autoSpaceDN w:val="0"/>
        <w:adjustRightInd w:val="0"/>
        <w:ind w:firstLine="567"/>
        <w:jc w:val="both"/>
        <w:rPr>
          <w:b/>
        </w:rPr>
      </w:pPr>
      <w:r w:rsidRPr="009C3751">
        <w:rPr>
          <w:b/>
        </w:rPr>
        <w:t xml:space="preserve">4.1. </w:t>
      </w:r>
      <w:r w:rsidR="00072CFD" w:rsidRPr="009C3751">
        <w:rPr>
          <w:b/>
        </w:rPr>
        <w:t>Права и обязанности Участника долевого строительства</w:t>
      </w:r>
      <w:r w:rsidRPr="009C3751">
        <w:rPr>
          <w:b/>
        </w:rPr>
        <w:t>:</w:t>
      </w:r>
    </w:p>
    <w:p w14:paraId="1AF743AD" w14:textId="789C292F" w:rsidR="00072CFD" w:rsidRPr="009C3751" w:rsidRDefault="00856A93" w:rsidP="001A6DD4">
      <w:pPr>
        <w:shd w:val="clear" w:color="auto" w:fill="FFFFFF"/>
        <w:tabs>
          <w:tab w:val="left" w:pos="993"/>
        </w:tabs>
        <w:ind w:firstLine="567"/>
        <w:jc w:val="both"/>
        <w:rPr>
          <w:spacing w:val="-6"/>
        </w:rPr>
      </w:pPr>
      <w:r w:rsidRPr="00614851">
        <w:t>4.1.1</w:t>
      </w:r>
      <w:r w:rsidR="00072CFD" w:rsidRPr="00614851">
        <w:t xml:space="preserve">. </w:t>
      </w:r>
      <w:r w:rsidR="001A6DD4" w:rsidRPr="00614851">
        <w:rPr>
          <w:spacing w:val="-6"/>
        </w:rPr>
        <w:t xml:space="preserve">Внести в полном объеме денежные средства, составляющие Цену Договора, на счет </w:t>
      </w:r>
      <w:proofErr w:type="spellStart"/>
      <w:r w:rsidR="001A6DD4" w:rsidRPr="00614851">
        <w:rPr>
          <w:spacing w:val="-6"/>
        </w:rPr>
        <w:t>эскроу</w:t>
      </w:r>
      <w:proofErr w:type="spellEnd"/>
      <w:r w:rsidR="001A6DD4" w:rsidRPr="00614851">
        <w:rPr>
          <w:spacing w:val="-6"/>
        </w:rPr>
        <w:t xml:space="preserve"> в уполномоченном банке в размере, порядке и сроки, указанные в разделе 3 настоящего Договора.</w:t>
      </w:r>
    </w:p>
    <w:p w14:paraId="1AEC0B7B" w14:textId="77777777" w:rsidR="0038710A" w:rsidRPr="009C3751" w:rsidRDefault="0020513C" w:rsidP="001059E0">
      <w:pPr>
        <w:pStyle w:val="ConsNormal"/>
        <w:ind w:firstLine="567"/>
        <w:jc w:val="both"/>
      </w:pPr>
      <w:r w:rsidRPr="009C3751">
        <w:t>4.1.2</w:t>
      </w:r>
      <w:r w:rsidR="0038710A" w:rsidRPr="009C3751">
        <w:t>. Имеет право</w:t>
      </w:r>
      <w:r w:rsidR="00CE3B41" w:rsidRPr="009C3751">
        <w:t xml:space="preserve"> уступа</w:t>
      </w:r>
      <w:r w:rsidR="006F0746" w:rsidRPr="009C3751">
        <w:t>ть</w:t>
      </w:r>
      <w:r w:rsidR="0038710A" w:rsidRPr="009C3751">
        <w:t xml:space="preserve"> свои права и обязанности по Договору третьим лицам</w:t>
      </w:r>
      <w:r w:rsidR="00294B7E" w:rsidRPr="009C3751">
        <w:t xml:space="preserve"> (полностью или в части)</w:t>
      </w:r>
      <w:r w:rsidR="005D5477" w:rsidRPr="009C3751">
        <w:t>, за исключением указанного в п.4.1.2.1 Договора,</w:t>
      </w:r>
      <w:r w:rsidR="0038710A" w:rsidRPr="009C3751">
        <w:t xml:space="preserve"> при соблюдении всех следующих условий:</w:t>
      </w:r>
    </w:p>
    <w:p w14:paraId="6C813A08" w14:textId="77777777" w:rsidR="0038710A" w:rsidRPr="009C3751" w:rsidRDefault="0038710A" w:rsidP="007A4A92">
      <w:pPr>
        <w:pStyle w:val="ConsNormal"/>
        <w:numPr>
          <w:ilvl w:val="0"/>
          <w:numId w:val="7"/>
        </w:numPr>
        <w:tabs>
          <w:tab w:val="left" w:pos="567"/>
          <w:tab w:val="left" w:pos="1134"/>
        </w:tabs>
        <w:ind w:left="0" w:firstLine="284"/>
        <w:jc w:val="both"/>
      </w:pPr>
      <w:r w:rsidRPr="009C3751">
        <w:t xml:space="preserve">уступка прав и обязанностей по Договору допускается в период с момента государственной регистрации Договора до момента </w:t>
      </w:r>
      <w:r w:rsidR="00F620C6" w:rsidRPr="009C3751">
        <w:t xml:space="preserve">передачи Объекта </w:t>
      </w:r>
      <w:r w:rsidR="00DD07B9" w:rsidRPr="009C3751">
        <w:t>долевого строительства</w:t>
      </w:r>
      <w:r w:rsidR="00F620C6" w:rsidRPr="009C3751">
        <w:t xml:space="preserve"> по </w:t>
      </w:r>
      <w:r w:rsidRPr="009C3751">
        <w:t>подпис</w:t>
      </w:r>
      <w:r w:rsidR="00F620C6" w:rsidRPr="009C3751">
        <w:t>ываемому</w:t>
      </w:r>
      <w:r w:rsidR="00161E3F" w:rsidRPr="009C3751">
        <w:t xml:space="preserve"> </w:t>
      </w:r>
      <w:r w:rsidRPr="009C3751">
        <w:t>Сторонами Акт</w:t>
      </w:r>
      <w:r w:rsidR="00F620C6" w:rsidRPr="009C3751">
        <w:t>у</w:t>
      </w:r>
      <w:r w:rsidRPr="009C3751">
        <w:t xml:space="preserve"> приема-передачи</w:t>
      </w:r>
      <w:r w:rsidR="00B40F7C" w:rsidRPr="009C3751">
        <w:t xml:space="preserve"> либо до момента составления Застройщиком одностороннего акта о передаче Объекта долевого строительства</w:t>
      </w:r>
      <w:r w:rsidRPr="009C3751">
        <w:t>;</w:t>
      </w:r>
    </w:p>
    <w:p w14:paraId="349C48A2" w14:textId="6F7E340B" w:rsidR="0038710A" w:rsidRPr="009C3751" w:rsidRDefault="0038710A" w:rsidP="007A4A92">
      <w:pPr>
        <w:pStyle w:val="ConsNormal"/>
        <w:numPr>
          <w:ilvl w:val="0"/>
          <w:numId w:val="7"/>
        </w:numPr>
        <w:tabs>
          <w:tab w:val="left" w:pos="567"/>
          <w:tab w:val="left" w:pos="1134"/>
        </w:tabs>
        <w:ind w:left="0" w:firstLine="284"/>
        <w:jc w:val="both"/>
      </w:pPr>
      <w:r w:rsidRPr="009C3751">
        <w:t xml:space="preserve">уступка прав и обязанностей по Договору допускается при условии полной </w:t>
      </w:r>
      <w:r w:rsidR="00D540B9" w:rsidRPr="009C3751">
        <w:t>о</w:t>
      </w:r>
      <w:r w:rsidRPr="009C3751">
        <w:t xml:space="preserve">платы им цены Договора </w:t>
      </w:r>
      <w:r w:rsidR="00D540B9" w:rsidRPr="009C3751">
        <w:t xml:space="preserve">в порядке п. 3.2., </w:t>
      </w:r>
      <w:r w:rsidRPr="009C3751">
        <w:t>или одн</w:t>
      </w:r>
      <w:r w:rsidR="005C47F8" w:rsidRPr="009C3751">
        <w:t>овременно с переводом долга на Н</w:t>
      </w:r>
      <w:r w:rsidRPr="009C3751">
        <w:t>ового участника долевого строительства в порядке, установленном Гражданским кодексом Российской Федерации;</w:t>
      </w:r>
    </w:p>
    <w:p w14:paraId="6A9B2EEA" w14:textId="22485A6F" w:rsidR="00BE7DC0" w:rsidRPr="009C3751" w:rsidRDefault="0038710A" w:rsidP="007A4A92">
      <w:pPr>
        <w:pStyle w:val="a5"/>
        <w:numPr>
          <w:ilvl w:val="0"/>
          <w:numId w:val="7"/>
        </w:numPr>
        <w:tabs>
          <w:tab w:val="num" w:pos="284"/>
          <w:tab w:val="left" w:pos="567"/>
          <w:tab w:val="left" w:pos="1134"/>
        </w:tabs>
        <w:ind w:left="0" w:firstLine="284"/>
        <w:rPr>
          <w:sz w:val="20"/>
        </w:rPr>
      </w:pPr>
      <w:r w:rsidRPr="009C3751">
        <w:rPr>
          <w:sz w:val="20"/>
        </w:rPr>
        <w:t>уступка прав и обязанностей по Договору допускается при условии получения письменного предва</w:t>
      </w:r>
      <w:r w:rsidR="00944460">
        <w:rPr>
          <w:sz w:val="20"/>
        </w:rPr>
        <w:t>рительного согласия Застройщика</w:t>
      </w:r>
      <w:r w:rsidR="00375B3C">
        <w:rPr>
          <w:sz w:val="20"/>
        </w:rPr>
        <w:t xml:space="preserve"> </w:t>
      </w:r>
      <w:r w:rsidRPr="009C3751">
        <w:rPr>
          <w:sz w:val="20"/>
        </w:rPr>
        <w:t>на осуществление Участником долевого строительства</w:t>
      </w:r>
      <w:r w:rsidR="008B7748" w:rsidRPr="00614851">
        <w:rPr>
          <w:sz w:val="20"/>
        </w:rPr>
        <w:t xml:space="preserve">, являющимся владельцем счета </w:t>
      </w:r>
      <w:proofErr w:type="spellStart"/>
      <w:r w:rsidR="008B7748" w:rsidRPr="00614851">
        <w:rPr>
          <w:sz w:val="20"/>
        </w:rPr>
        <w:t>эскроу</w:t>
      </w:r>
      <w:proofErr w:type="spellEnd"/>
      <w:r w:rsidR="008B7748" w:rsidRPr="009C3751">
        <w:rPr>
          <w:sz w:val="20"/>
        </w:rPr>
        <w:t>,</w:t>
      </w:r>
      <w:r w:rsidRPr="009C3751">
        <w:rPr>
          <w:sz w:val="20"/>
        </w:rPr>
        <w:t xml:space="preserve"> уступки прав по Договору третьему лицу</w:t>
      </w:r>
      <w:r w:rsidR="00BE7DC0" w:rsidRPr="009C3751">
        <w:rPr>
          <w:sz w:val="20"/>
        </w:rPr>
        <w:t>.</w:t>
      </w:r>
    </w:p>
    <w:p w14:paraId="0CFBF05B" w14:textId="7BA1ADDF" w:rsidR="008B7748" w:rsidRPr="009C3751" w:rsidRDefault="00506E04" w:rsidP="007A4A92">
      <w:pPr>
        <w:ind w:firstLine="284"/>
        <w:jc w:val="both"/>
      </w:pPr>
      <w:r w:rsidRPr="009C3751">
        <w:t xml:space="preserve">Участник долевого строительства обязан совместно с </w:t>
      </w:r>
      <w:r w:rsidR="00F63F7E" w:rsidRPr="009C3751">
        <w:t>Н</w:t>
      </w:r>
      <w:r w:rsidRPr="009C3751">
        <w:t xml:space="preserve">овым участником долевого строительства обратиться за государственной регистрацией договора уступки прав в </w:t>
      </w:r>
      <w:r w:rsidR="00AF5E12" w:rsidRPr="009C3751">
        <w:t>орган, осуществляющий государственный кадастровый учет и государственную регистрацию прав</w:t>
      </w:r>
      <w:r w:rsidRPr="009C3751">
        <w:t>.</w:t>
      </w:r>
      <w:r w:rsidR="006A56E9" w:rsidRPr="009C3751">
        <w:t xml:space="preserve"> В</w:t>
      </w:r>
      <w:r w:rsidR="00102AA2" w:rsidRPr="009C3751">
        <w:t xml:space="preserve"> срок не позднее 5 (пяти) рабочих дней с даты государственной регистрации договора уступки прав </w:t>
      </w:r>
      <w:r w:rsidR="002816EF" w:rsidRPr="009C3751">
        <w:t>У</w:t>
      </w:r>
      <w:r w:rsidR="006A56E9" w:rsidRPr="009C3751">
        <w:t xml:space="preserve">частник долевого строительства обязуется </w:t>
      </w:r>
      <w:r w:rsidR="00102AA2" w:rsidRPr="009C3751">
        <w:t>передать Застройщику оригинал договора уступки</w:t>
      </w:r>
      <w:r w:rsidR="009A7935" w:rsidRPr="009C3751">
        <w:t xml:space="preserve"> и копию паспорта </w:t>
      </w:r>
      <w:r w:rsidR="00857A79" w:rsidRPr="009C3751">
        <w:t>Н</w:t>
      </w:r>
      <w:r w:rsidR="009A7935" w:rsidRPr="009C3751">
        <w:t>ового участника долевого строительства</w:t>
      </w:r>
      <w:r w:rsidR="006D7B64" w:rsidRPr="009C3751">
        <w:t>,</w:t>
      </w:r>
      <w:r w:rsidR="006A56E9" w:rsidRPr="009C3751">
        <w:t xml:space="preserve"> а также</w:t>
      </w:r>
      <w:r w:rsidR="006D7B64" w:rsidRPr="009C3751">
        <w:t xml:space="preserve"> сообщить номер контактного телефона, </w:t>
      </w:r>
      <w:r w:rsidR="00F46F0E" w:rsidRPr="009C3751">
        <w:t xml:space="preserve">адрес </w:t>
      </w:r>
      <w:r w:rsidR="006D7B64" w:rsidRPr="009C3751">
        <w:t xml:space="preserve">электронной почты </w:t>
      </w:r>
      <w:r w:rsidR="00857A79" w:rsidRPr="009C3751">
        <w:t>Н</w:t>
      </w:r>
      <w:r w:rsidR="006D7B64" w:rsidRPr="009C3751">
        <w:t>ового участника долевого строительства, фактический адрес проживания (если он отличается от адреса регистрации по месту жительства)</w:t>
      </w:r>
      <w:r w:rsidR="009A7935" w:rsidRPr="009C3751">
        <w:t>.</w:t>
      </w:r>
      <w:r w:rsidR="008B7748" w:rsidRPr="009C3751">
        <w:t xml:space="preserve"> </w:t>
      </w:r>
      <w:r w:rsidR="008B7748" w:rsidRPr="00614851">
        <w:t xml:space="preserve">В срок не позднее 3 (трех) рабочих дней с даты государственной регистрации договора уступки прав Участник долевого строительства </w:t>
      </w:r>
      <w:r w:rsidR="005866E7" w:rsidRPr="009C3751">
        <w:t xml:space="preserve">и Новый участник долевого строительства </w:t>
      </w:r>
      <w:r w:rsidR="008B7748" w:rsidRPr="00614851">
        <w:t>обязу</w:t>
      </w:r>
      <w:r w:rsidR="005866E7" w:rsidRPr="00614851">
        <w:t>ю</w:t>
      </w:r>
      <w:r w:rsidR="008B7748" w:rsidRPr="00614851">
        <w:t xml:space="preserve">тся явиться в уполномоченный банк для внесения изменений о Новом участнике долевого строительства в договор на открытие счета </w:t>
      </w:r>
      <w:proofErr w:type="spellStart"/>
      <w:r w:rsidR="008B7748" w:rsidRPr="00614851">
        <w:t>эскроу</w:t>
      </w:r>
      <w:proofErr w:type="spellEnd"/>
      <w:r w:rsidR="008B7748" w:rsidRPr="00614851">
        <w:t>.</w:t>
      </w:r>
      <w:r w:rsidR="008B7748" w:rsidRPr="009C3751">
        <w:t xml:space="preserve"> </w:t>
      </w:r>
    </w:p>
    <w:p w14:paraId="30DC0276" w14:textId="77777777" w:rsidR="005D5477" w:rsidRPr="00B51E33" w:rsidRDefault="005D5477" w:rsidP="001059E0">
      <w:pPr>
        <w:ind w:firstLine="567"/>
        <w:jc w:val="both"/>
      </w:pPr>
      <w:r w:rsidRPr="009C3751">
        <w:t xml:space="preserve">4.1.2.1. Уступка, в </w:t>
      </w:r>
      <w:proofErr w:type="spellStart"/>
      <w:r w:rsidRPr="009C3751">
        <w:t>т.ч</w:t>
      </w:r>
      <w:proofErr w:type="spellEnd"/>
      <w:r w:rsidRPr="009C3751">
        <w:t>. передача в залог, Участником долевого строительства права требования к Застройщику получения неустойки (пени) и иных штрафных санкций, предусмотренных настоящим Договором и/или действующим законодательством РФ (в том числе, но не ограничиваясь: за нарушение срока передачи Объекта долевого строительства, срока устранения недостатков Объекта долевого строительства, штрафа за неудовлетворение</w:t>
      </w:r>
      <w:r w:rsidRPr="00B51E33">
        <w:t xml:space="preserve"> требований  потребителя, проценты за пользование денежными средствами Участника долевого строительства, а также любых иных неустоек и штрафных санкций), отдельно от уступки права требования получения Объекта долевого строительства запрещена. </w:t>
      </w:r>
    </w:p>
    <w:p w14:paraId="0357294F" w14:textId="77777777" w:rsidR="00102AA2" w:rsidRPr="00B51E33" w:rsidRDefault="005D5477" w:rsidP="001059E0">
      <w:pPr>
        <w:ind w:firstLine="567"/>
        <w:jc w:val="both"/>
      </w:pPr>
      <w:r w:rsidRPr="00B51E33">
        <w:t xml:space="preserve"> 4.1.2.2. Участник долевого строительства, совершивший уступку права требования получения неустойки (пени) и иных штрафных санкций по настоящему Договору в нарушение положений п.4.1.2.1 Договора, обязуется по требованию Застройщика, в течение 10 (десяти) рабочих дней, оплатить Застройщику штраф в размере 30 (Тридцать) процентов от цены Договора, указанной в п. 3.1 Договора.</w:t>
      </w:r>
      <w:r w:rsidR="009A7935" w:rsidRPr="00B51E33">
        <w:t xml:space="preserve"> </w:t>
      </w:r>
      <w:r w:rsidR="00102AA2" w:rsidRPr="00B51E33">
        <w:t xml:space="preserve"> </w:t>
      </w:r>
    </w:p>
    <w:p w14:paraId="41D87744" w14:textId="77777777" w:rsidR="00591C66" w:rsidRPr="00B51E33" w:rsidRDefault="00E85427" w:rsidP="001059E0">
      <w:pPr>
        <w:ind w:firstLine="567"/>
        <w:jc w:val="both"/>
      </w:pPr>
      <w:r w:rsidRPr="00B51E33">
        <w:t>4.1.3</w:t>
      </w:r>
      <w:r w:rsidR="00E63BB8" w:rsidRPr="00B51E33">
        <w:t>.</w:t>
      </w:r>
      <w:r w:rsidR="00072CFD" w:rsidRPr="00B51E33">
        <w:t xml:space="preserve"> Обязуется после окончания строительных работ и получения разрешения на ввод в эксплуатацию Объекта </w:t>
      </w:r>
      <w:r w:rsidR="00272D18" w:rsidRPr="00B51E33">
        <w:t xml:space="preserve">в определенный Застройщиком срок </w:t>
      </w:r>
      <w:r w:rsidR="00484372" w:rsidRPr="00B51E33">
        <w:t xml:space="preserve">приступить к приемке Объекта </w:t>
      </w:r>
      <w:r w:rsidR="001619F5" w:rsidRPr="00B51E33">
        <w:t>долевого строительства по Акту</w:t>
      </w:r>
      <w:r w:rsidR="00072CFD" w:rsidRPr="00B51E33">
        <w:t xml:space="preserve"> приема-передачи</w:t>
      </w:r>
      <w:r w:rsidR="00591C66" w:rsidRPr="00B51E33">
        <w:t xml:space="preserve"> Объекта долевого строительства</w:t>
      </w:r>
      <w:r w:rsidR="00272D18" w:rsidRPr="00B51E33">
        <w:t>, но в любом случае в срок</w:t>
      </w:r>
      <w:r w:rsidR="00072CFD" w:rsidRPr="00B51E33">
        <w:t xml:space="preserve"> не позднее 7 (Семи) рабочих дней с даты получения соответствующего уведомления от Застройщика</w:t>
      </w:r>
      <w:r w:rsidR="00484372" w:rsidRPr="00B51E33">
        <w:t>, а также принять Объект долевого строительства в установленный в настоящем пункте срок</w:t>
      </w:r>
      <w:r w:rsidR="00072CFD" w:rsidRPr="00B51E33">
        <w:t>.</w:t>
      </w:r>
    </w:p>
    <w:p w14:paraId="2864550E" w14:textId="77777777" w:rsidR="00072CFD" w:rsidRPr="00B51E33" w:rsidRDefault="00827BED" w:rsidP="001059E0">
      <w:pPr>
        <w:ind w:firstLine="567"/>
        <w:jc w:val="both"/>
      </w:pPr>
      <w:r w:rsidRPr="00B51E33">
        <w:t xml:space="preserve">При передаче Объекта долевого строительства </w:t>
      </w:r>
      <w:r w:rsidR="00AB07F6" w:rsidRPr="00B51E33">
        <w:t>З</w:t>
      </w:r>
      <w:r w:rsidRPr="00B51E33">
        <w:t xml:space="preserve">астройщик передает Участнику долевого строительства </w:t>
      </w:r>
      <w:r w:rsidR="006D7B64" w:rsidRPr="00B51E33">
        <w:t>И</w:t>
      </w:r>
      <w:r w:rsidRPr="00B51E33">
        <w:t xml:space="preserve">нструкцию по эксплуатации </w:t>
      </w:r>
      <w:r w:rsidR="006D7B64" w:rsidRPr="00B51E33">
        <w:t>О</w:t>
      </w:r>
      <w:r w:rsidRPr="00B51E33">
        <w:t>бъекта долевого строительства, являющуюся приложением к Акту приема-передач</w:t>
      </w:r>
      <w:r w:rsidR="00AB07F6" w:rsidRPr="00B51E33">
        <w:t>и</w:t>
      </w:r>
      <w:r w:rsidRPr="00B51E33">
        <w:t xml:space="preserve"> Объекта долевого строительства</w:t>
      </w:r>
      <w:r w:rsidR="00224027" w:rsidRPr="00B51E33">
        <w:t xml:space="preserve"> (в том числе одностороннему Акту </w:t>
      </w:r>
      <w:r w:rsidR="00474A12" w:rsidRPr="00B51E33">
        <w:t>приема-</w:t>
      </w:r>
      <w:r w:rsidR="00224027" w:rsidRPr="00B51E33">
        <w:t>передачи Объекта долевого строительства, составленному Застройщиком)</w:t>
      </w:r>
      <w:r w:rsidRPr="00B51E33">
        <w:t>.</w:t>
      </w:r>
    </w:p>
    <w:p w14:paraId="2C1FBC66" w14:textId="77777777" w:rsidR="00F63F7E" w:rsidRPr="00B51E33" w:rsidRDefault="00072CFD" w:rsidP="001059E0">
      <w:pPr>
        <w:tabs>
          <w:tab w:val="left" w:pos="567"/>
          <w:tab w:val="left" w:pos="900"/>
        </w:tabs>
        <w:ind w:firstLine="567"/>
        <w:jc w:val="both"/>
      </w:pPr>
      <w:r w:rsidRPr="00B51E33">
        <w:t xml:space="preserve">В случае </w:t>
      </w:r>
      <w:r w:rsidR="00EC4DA2" w:rsidRPr="00B51E33">
        <w:t>обнаружения при осмотре Объекта долевого строительства несоответствия условиям Договора,</w:t>
      </w:r>
      <w:r w:rsidRPr="00B51E33">
        <w:t xml:space="preserve"> Стороны составляют Акт о несоответствии, включающий перечень дефектов и/или недоделок и срок их устранения, указываемый Застройщиком. После устранения перечисленных в Акте о несоответствии дефектов и/или недоделок Участник долевого строительства обязан принять Объект долевого строительства в течение 7 (Семи) рабочих дней со дня получения соответствующего уведомления</w:t>
      </w:r>
      <w:r w:rsidR="0016691F" w:rsidRPr="00B51E33">
        <w:t xml:space="preserve"> Застройщика</w:t>
      </w:r>
      <w:r w:rsidRPr="00B51E33">
        <w:t>.</w:t>
      </w:r>
    </w:p>
    <w:p w14:paraId="588B6560" w14:textId="77777777" w:rsidR="00F63F7E" w:rsidRPr="00B51E33" w:rsidRDefault="00F63F7E" w:rsidP="001059E0">
      <w:pPr>
        <w:tabs>
          <w:tab w:val="left" w:pos="567"/>
          <w:tab w:val="left" w:pos="900"/>
        </w:tabs>
        <w:ind w:firstLine="567"/>
        <w:jc w:val="both"/>
      </w:pPr>
      <w:r w:rsidRPr="00B51E33">
        <w:t xml:space="preserve">В случае принятия Объекта </w:t>
      </w:r>
      <w:r w:rsidR="00DD07B9" w:rsidRPr="00B51E33">
        <w:t>долевого строительства</w:t>
      </w:r>
      <w:r w:rsidRPr="00B51E33">
        <w:t xml:space="preserve"> Участник долевого строительства обязан заявить обо всех его недостатках, которые могут быть обнаружены при обычном осмотре Объекта </w:t>
      </w:r>
      <w:r w:rsidR="00DD07B9" w:rsidRPr="00B51E33">
        <w:t>долевого строительства</w:t>
      </w:r>
      <w:r w:rsidRPr="00B51E33">
        <w:t xml:space="preserve"> (явные недостатки).</w:t>
      </w:r>
    </w:p>
    <w:p w14:paraId="76BD0949" w14:textId="3F92F09A" w:rsidR="00072CFD" w:rsidRPr="00B51E33" w:rsidRDefault="0016691F" w:rsidP="001059E0">
      <w:pPr>
        <w:tabs>
          <w:tab w:val="left" w:pos="567"/>
          <w:tab w:val="left" w:pos="900"/>
        </w:tabs>
        <w:ind w:firstLine="567"/>
        <w:jc w:val="both"/>
      </w:pPr>
      <w:r w:rsidRPr="00B51E33">
        <w:lastRenderedPageBreak/>
        <w:t xml:space="preserve">Участник </w:t>
      </w:r>
      <w:r w:rsidR="00CD60E7" w:rsidRPr="00B51E33">
        <w:t xml:space="preserve">долевого строительства </w:t>
      </w:r>
      <w:r w:rsidRPr="00B51E33">
        <w:t xml:space="preserve">не вправе предъявлять претензии относительно недоделок/дефектов Объекта </w:t>
      </w:r>
      <w:r w:rsidR="00DD07B9" w:rsidRPr="00B51E33">
        <w:t>долевого строительства</w:t>
      </w:r>
      <w:r w:rsidRPr="00B51E33">
        <w:t xml:space="preserve">, которые могли быть обнаружены при обычном осмотре Объекта </w:t>
      </w:r>
      <w:r w:rsidR="00DD07B9" w:rsidRPr="00B51E33">
        <w:t>долевого строительства</w:t>
      </w:r>
      <w:r w:rsidRPr="00B51E33">
        <w:t xml:space="preserve"> (явные недостатки)</w:t>
      </w:r>
      <w:r w:rsidR="004441AB" w:rsidRPr="00B51E33">
        <w:t>, но</w:t>
      </w:r>
      <w:r w:rsidRPr="00B51E33">
        <w:t xml:space="preserve"> которые не </w:t>
      </w:r>
      <w:r w:rsidR="004441AB" w:rsidRPr="00B51E33">
        <w:t xml:space="preserve">были </w:t>
      </w:r>
      <w:r w:rsidRPr="00B51E33">
        <w:t>оговорены в Акте о несоответствии</w:t>
      </w:r>
      <w:r w:rsidR="004441AB" w:rsidRPr="00B51E33">
        <w:t>.</w:t>
      </w:r>
    </w:p>
    <w:p w14:paraId="4D1A278F" w14:textId="77777777" w:rsidR="00C12D95" w:rsidRPr="00B51E33" w:rsidRDefault="00C12D95" w:rsidP="001059E0">
      <w:pPr>
        <w:pStyle w:val="a5"/>
        <w:ind w:firstLine="567"/>
        <w:rPr>
          <w:sz w:val="20"/>
        </w:rPr>
      </w:pPr>
      <w:r w:rsidRPr="00B51E33">
        <w:rPr>
          <w:sz w:val="20"/>
        </w:rPr>
        <w:t xml:space="preserve">В случае наличия несущественных недостатков Объекта долевого строительства (дефектов), не препятствующих его использованию, Участник долевого строительства обязан подписать Акт приема-передачи, при этом Застройщик обязуется устранить дефекты в срок не более </w:t>
      </w:r>
      <w:r w:rsidR="00093F19" w:rsidRPr="00B51E33">
        <w:rPr>
          <w:sz w:val="20"/>
        </w:rPr>
        <w:t>трех</w:t>
      </w:r>
      <w:r w:rsidRPr="00B51E33">
        <w:rPr>
          <w:sz w:val="20"/>
        </w:rPr>
        <w:t xml:space="preserve"> месяцев.</w:t>
      </w:r>
    </w:p>
    <w:p w14:paraId="7F6C8478" w14:textId="77777777" w:rsidR="00046325" w:rsidRPr="00B51E33" w:rsidRDefault="00072CFD" w:rsidP="001059E0">
      <w:pPr>
        <w:pStyle w:val="a5"/>
        <w:ind w:firstLine="567"/>
        <w:rPr>
          <w:sz w:val="20"/>
        </w:rPr>
      </w:pPr>
      <w:r w:rsidRPr="00B51E33">
        <w:rPr>
          <w:sz w:val="20"/>
        </w:rPr>
        <w:t>При уклонении</w:t>
      </w:r>
      <w:r w:rsidR="003F338F" w:rsidRPr="00B51E33">
        <w:rPr>
          <w:sz w:val="20"/>
        </w:rPr>
        <w:t>, неявке</w:t>
      </w:r>
      <w:r w:rsidRPr="00B51E33">
        <w:rPr>
          <w:sz w:val="20"/>
        </w:rPr>
        <w:t xml:space="preserve"> </w:t>
      </w:r>
      <w:r w:rsidR="004B4DB7" w:rsidRPr="00B51E33">
        <w:rPr>
          <w:sz w:val="20"/>
        </w:rPr>
        <w:t xml:space="preserve">или отказе </w:t>
      </w:r>
      <w:r w:rsidRPr="00B51E33">
        <w:rPr>
          <w:sz w:val="20"/>
        </w:rPr>
        <w:t xml:space="preserve">Участника долевого строительства от приемки </w:t>
      </w:r>
      <w:r w:rsidR="000B7244" w:rsidRPr="00B51E33">
        <w:rPr>
          <w:sz w:val="20"/>
        </w:rPr>
        <w:t xml:space="preserve">Объекта долевого строительства </w:t>
      </w:r>
      <w:r w:rsidRPr="00B51E33">
        <w:rPr>
          <w:sz w:val="20"/>
        </w:rPr>
        <w:t xml:space="preserve">в вышеуказанный срок </w:t>
      </w:r>
      <w:r w:rsidR="004B4DB7" w:rsidRPr="00B51E33">
        <w:rPr>
          <w:sz w:val="20"/>
        </w:rPr>
        <w:t>З</w:t>
      </w:r>
      <w:r w:rsidRPr="00B51E33">
        <w:rPr>
          <w:sz w:val="20"/>
        </w:rPr>
        <w:t xml:space="preserve">астройщик вправе составить односторонний Акт приема-передачи </w:t>
      </w:r>
      <w:r w:rsidR="008A1808" w:rsidRPr="00B51E33">
        <w:rPr>
          <w:sz w:val="20"/>
        </w:rPr>
        <w:t>Объекта долевого строительства</w:t>
      </w:r>
      <w:r w:rsidRPr="00B51E33">
        <w:rPr>
          <w:sz w:val="20"/>
        </w:rPr>
        <w:t>.</w:t>
      </w:r>
      <w:r w:rsidR="003F338F" w:rsidRPr="00B51E33">
        <w:rPr>
          <w:sz w:val="20"/>
        </w:rPr>
        <w:t xml:space="preserve"> В случае досрочной передачи Объекта долевого строительства при направлении Участнику долевого строительства уведомления о завершении строительства и о готовности Объекта долевого строительства к передаче за два и более месяцев до завершения срока передачи, указанного в п.2.5. Договора, </w:t>
      </w:r>
      <w:r w:rsidR="00D33B63" w:rsidRPr="00B51E33">
        <w:rPr>
          <w:sz w:val="20"/>
        </w:rPr>
        <w:t>Застройщик вправе по истечении 2 двух месяцев с даты уведомления Участника долевого строительства о готовности к передаче Объекта долевого строительства при отсутствии существенных недостатков Объекта долевого строительства</w:t>
      </w:r>
      <w:r w:rsidR="003F338F" w:rsidRPr="00B51E33">
        <w:rPr>
          <w:sz w:val="20"/>
        </w:rPr>
        <w:t>, составить односторонний Акт приема-передачи Объекта долевого строительства.</w:t>
      </w:r>
      <w:r w:rsidRPr="00B51E33">
        <w:rPr>
          <w:sz w:val="20"/>
        </w:rPr>
        <w:t xml:space="preserve"> </w:t>
      </w:r>
      <w:r w:rsidR="00046325" w:rsidRPr="00B51E33">
        <w:rPr>
          <w:sz w:val="20"/>
        </w:rPr>
        <w:t xml:space="preserve">Односторонний Акт </w:t>
      </w:r>
      <w:r w:rsidR="00474A12" w:rsidRPr="00B51E33">
        <w:rPr>
          <w:sz w:val="20"/>
        </w:rPr>
        <w:t>приема-</w:t>
      </w:r>
      <w:r w:rsidR="00046325" w:rsidRPr="00B51E33">
        <w:rPr>
          <w:sz w:val="20"/>
        </w:rPr>
        <w:t xml:space="preserve">передачи Объекта долевого строительства составляется в случае, если Застройщик обладает сведениями о получении </w:t>
      </w:r>
      <w:r w:rsidR="003752E6" w:rsidRPr="00B51E33">
        <w:rPr>
          <w:sz w:val="20"/>
        </w:rPr>
        <w:t>Участником долевого строительства</w:t>
      </w:r>
      <w:r w:rsidR="00046325" w:rsidRPr="00B51E33">
        <w:rPr>
          <w:sz w:val="20"/>
        </w:rPr>
        <w:t xml:space="preserve"> сообщения о завершении строительства </w:t>
      </w:r>
      <w:r w:rsidR="00BF4312" w:rsidRPr="00B51E33">
        <w:rPr>
          <w:sz w:val="20"/>
        </w:rPr>
        <w:t xml:space="preserve">Объекта </w:t>
      </w:r>
      <w:r w:rsidR="00046325" w:rsidRPr="00B51E33">
        <w:rPr>
          <w:sz w:val="20"/>
        </w:rPr>
        <w:t xml:space="preserve">и готовности </w:t>
      </w:r>
      <w:r w:rsidR="00BF4312" w:rsidRPr="00B51E33">
        <w:rPr>
          <w:sz w:val="20"/>
        </w:rPr>
        <w:t xml:space="preserve">Объекта долевого строительства </w:t>
      </w:r>
      <w:r w:rsidR="00046325" w:rsidRPr="00B51E33">
        <w:rPr>
          <w:sz w:val="20"/>
        </w:rPr>
        <w:t xml:space="preserve">к передаче, либо если оператором почтовой связи письмо возвращено с сообщением об отказе </w:t>
      </w:r>
      <w:r w:rsidR="003752E6" w:rsidRPr="00B51E33">
        <w:rPr>
          <w:sz w:val="20"/>
        </w:rPr>
        <w:t xml:space="preserve">Участника долевого строительства </w:t>
      </w:r>
      <w:r w:rsidR="00046325" w:rsidRPr="00B51E33">
        <w:rPr>
          <w:sz w:val="20"/>
        </w:rPr>
        <w:t>от его получения</w:t>
      </w:r>
      <w:r w:rsidR="00BF4312" w:rsidRPr="00B51E33">
        <w:rPr>
          <w:sz w:val="20"/>
        </w:rPr>
        <w:t>, в том числе в связи с истечением срока хранения,</w:t>
      </w:r>
      <w:r w:rsidR="00046325" w:rsidRPr="00B51E33">
        <w:rPr>
          <w:sz w:val="20"/>
        </w:rPr>
        <w:t xml:space="preserve"> или в связи с отсутствием </w:t>
      </w:r>
      <w:r w:rsidR="003752E6" w:rsidRPr="00B51E33">
        <w:rPr>
          <w:sz w:val="20"/>
        </w:rPr>
        <w:t>Участника долевого строительства</w:t>
      </w:r>
      <w:r w:rsidR="00046325" w:rsidRPr="00B51E33">
        <w:rPr>
          <w:sz w:val="20"/>
        </w:rPr>
        <w:t xml:space="preserve"> по указанному в разделе 12 настоящего Договора почтовому адресу. При этом под отказом </w:t>
      </w:r>
      <w:r w:rsidR="003752E6" w:rsidRPr="00B51E33">
        <w:rPr>
          <w:sz w:val="20"/>
        </w:rPr>
        <w:t>Участника долевого строительства</w:t>
      </w:r>
      <w:r w:rsidR="00046325" w:rsidRPr="00B51E33">
        <w:rPr>
          <w:sz w:val="20"/>
        </w:rPr>
        <w:t xml:space="preserve"> от получения уведомления Стороны договорились </w:t>
      </w:r>
      <w:r w:rsidR="00BF4312" w:rsidRPr="00B51E33">
        <w:rPr>
          <w:sz w:val="20"/>
        </w:rPr>
        <w:t xml:space="preserve">в том числе </w:t>
      </w:r>
      <w:r w:rsidR="00046325" w:rsidRPr="00B51E33">
        <w:rPr>
          <w:sz w:val="20"/>
        </w:rPr>
        <w:t xml:space="preserve">понимать неявку </w:t>
      </w:r>
      <w:r w:rsidR="003752E6" w:rsidRPr="00B51E33">
        <w:rPr>
          <w:sz w:val="20"/>
        </w:rPr>
        <w:t>Участника долевого строительства</w:t>
      </w:r>
      <w:r w:rsidR="00046325" w:rsidRPr="00B51E33">
        <w:rPr>
          <w:sz w:val="20"/>
        </w:rPr>
        <w:t xml:space="preserve"> за получением корреспонденции в отделени</w:t>
      </w:r>
      <w:r w:rsidR="004441AB" w:rsidRPr="00B51E33">
        <w:rPr>
          <w:sz w:val="20"/>
        </w:rPr>
        <w:t>и</w:t>
      </w:r>
      <w:r w:rsidR="00046325" w:rsidRPr="00B51E33">
        <w:rPr>
          <w:sz w:val="20"/>
        </w:rPr>
        <w:t xml:space="preserve"> связи.</w:t>
      </w:r>
    </w:p>
    <w:p w14:paraId="0122E28A" w14:textId="77777777" w:rsidR="00C12D95" w:rsidRPr="00B51E33" w:rsidRDefault="00C12D95" w:rsidP="001059E0">
      <w:pPr>
        <w:pStyle w:val="a5"/>
        <w:ind w:firstLine="567"/>
        <w:rPr>
          <w:sz w:val="20"/>
        </w:rPr>
      </w:pPr>
      <w:r w:rsidRPr="00B51E33">
        <w:rPr>
          <w:sz w:val="20"/>
        </w:rPr>
        <w:t>В случае отказа Участника долевого строительства от доплаты за увеличение площади Объекта долевого строительства Застройщик вправе при составлении одностороннего Акта приема-передачи указать в одностороннем Акте приема-передачи сумму задолженности</w:t>
      </w:r>
      <w:r w:rsidR="00EC4DA2" w:rsidRPr="00B51E33">
        <w:rPr>
          <w:sz w:val="20"/>
        </w:rPr>
        <w:t xml:space="preserve"> Участника долевого строительства и требовать ее оплаты в судебном порядке</w:t>
      </w:r>
      <w:r w:rsidRPr="00B51E33">
        <w:rPr>
          <w:sz w:val="20"/>
        </w:rPr>
        <w:t>.</w:t>
      </w:r>
    </w:p>
    <w:p w14:paraId="32596DD3" w14:textId="2504C2C8" w:rsidR="00072CFD" w:rsidRPr="00B51E33" w:rsidRDefault="00BF4312" w:rsidP="001059E0">
      <w:pPr>
        <w:pStyle w:val="a5"/>
        <w:ind w:firstLine="567"/>
        <w:rPr>
          <w:sz w:val="20"/>
        </w:rPr>
      </w:pPr>
      <w:r w:rsidRPr="00B51E33">
        <w:rPr>
          <w:sz w:val="20"/>
        </w:rPr>
        <w:t xml:space="preserve">С </w:t>
      </w:r>
      <w:r w:rsidR="004441AB" w:rsidRPr="00B51E33">
        <w:rPr>
          <w:sz w:val="20"/>
        </w:rPr>
        <w:t xml:space="preserve">момента передачи Объекта </w:t>
      </w:r>
      <w:r w:rsidR="00DD07B9" w:rsidRPr="00B51E33">
        <w:rPr>
          <w:sz w:val="20"/>
        </w:rPr>
        <w:t>долевого строительства</w:t>
      </w:r>
      <w:r w:rsidR="004441AB" w:rsidRPr="00B51E33">
        <w:rPr>
          <w:sz w:val="20"/>
        </w:rPr>
        <w:t xml:space="preserve"> Участнику </w:t>
      </w:r>
      <w:r w:rsidR="00CD60E7" w:rsidRPr="00B51E33">
        <w:rPr>
          <w:sz w:val="20"/>
        </w:rPr>
        <w:t xml:space="preserve">долевого строительства </w:t>
      </w:r>
      <w:r w:rsidR="004441AB" w:rsidRPr="00B51E33">
        <w:rPr>
          <w:sz w:val="20"/>
        </w:rPr>
        <w:t>по</w:t>
      </w:r>
      <w:r w:rsidRPr="00B51E33">
        <w:rPr>
          <w:sz w:val="20"/>
        </w:rPr>
        <w:t xml:space="preserve"> Акт</w:t>
      </w:r>
      <w:r w:rsidR="004441AB" w:rsidRPr="00B51E33">
        <w:rPr>
          <w:sz w:val="20"/>
        </w:rPr>
        <w:t>у</w:t>
      </w:r>
      <w:r w:rsidRPr="00B51E33">
        <w:rPr>
          <w:sz w:val="20"/>
        </w:rPr>
        <w:t xml:space="preserve"> приема-передачи Объекта долевого строительства (в том числе </w:t>
      </w:r>
      <w:r w:rsidR="004441AB" w:rsidRPr="00B51E33">
        <w:rPr>
          <w:sz w:val="20"/>
        </w:rPr>
        <w:t xml:space="preserve">с даты </w:t>
      </w:r>
      <w:r w:rsidRPr="00B51E33">
        <w:rPr>
          <w:sz w:val="20"/>
        </w:rPr>
        <w:t>составления одностороннего Акта приема-передачи Объекта долевого строительства)</w:t>
      </w:r>
      <w:r w:rsidR="004441AB" w:rsidRPr="00B51E33">
        <w:rPr>
          <w:sz w:val="20"/>
        </w:rPr>
        <w:t xml:space="preserve"> Участник долевого строительства несет</w:t>
      </w:r>
      <w:r w:rsidR="009A012D" w:rsidRPr="00B51E33">
        <w:rPr>
          <w:sz w:val="20"/>
        </w:rPr>
        <w:t xml:space="preserve"> бремя </w:t>
      </w:r>
      <w:r w:rsidR="004441AB" w:rsidRPr="00B51E33">
        <w:rPr>
          <w:sz w:val="20"/>
        </w:rPr>
        <w:t xml:space="preserve">по </w:t>
      </w:r>
      <w:r w:rsidR="009A012D" w:rsidRPr="00B51E33">
        <w:rPr>
          <w:sz w:val="20"/>
        </w:rPr>
        <w:t>содержани</w:t>
      </w:r>
      <w:r w:rsidR="004441AB" w:rsidRPr="00B51E33">
        <w:rPr>
          <w:sz w:val="20"/>
        </w:rPr>
        <w:t>ю</w:t>
      </w:r>
      <w:r w:rsidR="009A012D" w:rsidRPr="00B51E33">
        <w:rPr>
          <w:sz w:val="20"/>
        </w:rPr>
        <w:t xml:space="preserve"> Объекта</w:t>
      </w:r>
      <w:r w:rsidR="00072CFD" w:rsidRPr="00B51E33">
        <w:rPr>
          <w:sz w:val="20"/>
        </w:rPr>
        <w:t xml:space="preserve"> долевого строительства (включая оплату коммунальных услуг и иных эксплуатационных расходов</w:t>
      </w:r>
      <w:r w:rsidR="00D8502A" w:rsidRPr="00B51E33">
        <w:rPr>
          <w:sz w:val="20"/>
        </w:rPr>
        <w:t xml:space="preserve"> в отношении Квартиры и общего имущества Объекта пропорционально доле Участника долевого строительства в общем имуществе</w:t>
      </w:r>
      <w:r w:rsidR="00072CFD" w:rsidRPr="00B51E33">
        <w:rPr>
          <w:sz w:val="20"/>
        </w:rPr>
        <w:t>)</w:t>
      </w:r>
      <w:r w:rsidR="004441AB" w:rsidRPr="00B51E33">
        <w:rPr>
          <w:sz w:val="20"/>
        </w:rPr>
        <w:t>, а также</w:t>
      </w:r>
      <w:r w:rsidR="00072CFD" w:rsidRPr="00B51E33">
        <w:rPr>
          <w:sz w:val="20"/>
        </w:rPr>
        <w:t xml:space="preserve"> риск случайной гибели и случайного повреждения </w:t>
      </w:r>
      <w:r w:rsidR="005A6778" w:rsidRPr="00B51E33">
        <w:rPr>
          <w:sz w:val="20"/>
        </w:rPr>
        <w:t xml:space="preserve">Квартиры и </w:t>
      </w:r>
      <w:r w:rsidR="003752E6" w:rsidRPr="00B51E33">
        <w:rPr>
          <w:sz w:val="20"/>
        </w:rPr>
        <w:t>находящегося в не</w:t>
      </w:r>
      <w:r w:rsidR="005A6778" w:rsidRPr="00B51E33">
        <w:rPr>
          <w:sz w:val="20"/>
        </w:rPr>
        <w:t>й</w:t>
      </w:r>
      <w:r w:rsidR="003752E6" w:rsidRPr="00B51E33">
        <w:rPr>
          <w:sz w:val="20"/>
        </w:rPr>
        <w:t xml:space="preserve"> имущества и общего имущества многоквартирного жилого дома</w:t>
      </w:r>
      <w:r w:rsidR="00072CFD" w:rsidRPr="00B51E33">
        <w:rPr>
          <w:sz w:val="20"/>
        </w:rPr>
        <w:t xml:space="preserve">. </w:t>
      </w:r>
    </w:p>
    <w:p w14:paraId="2BD6F924" w14:textId="51C982BC" w:rsidR="00872503" w:rsidRPr="00B51E33" w:rsidRDefault="00872503" w:rsidP="001059E0">
      <w:pPr>
        <w:pStyle w:val="a5"/>
        <w:ind w:firstLine="567"/>
        <w:rPr>
          <w:sz w:val="20"/>
        </w:rPr>
      </w:pPr>
      <w:r w:rsidRPr="00B51E33">
        <w:rPr>
          <w:sz w:val="20"/>
        </w:rPr>
        <w:t>В случае составления Застройщиком одностороннего Акта приема-передачи Объекта долевого строительства</w:t>
      </w:r>
      <w:r w:rsidR="000348C0" w:rsidRPr="00B51E33">
        <w:rPr>
          <w:sz w:val="20"/>
        </w:rPr>
        <w:t xml:space="preserve"> в порядке, установленном действующим законодательством РФ и насто</w:t>
      </w:r>
      <w:r w:rsidR="005002EC" w:rsidRPr="00B51E33">
        <w:rPr>
          <w:sz w:val="20"/>
        </w:rPr>
        <w:t xml:space="preserve">ящим Договором, датой передачи </w:t>
      </w:r>
      <w:r w:rsidR="000348C0" w:rsidRPr="00B51E33">
        <w:rPr>
          <w:sz w:val="20"/>
        </w:rPr>
        <w:t>Объекта долевого строительства</w:t>
      </w:r>
      <w:r w:rsidR="002E2EB7" w:rsidRPr="00B51E33">
        <w:rPr>
          <w:sz w:val="20"/>
        </w:rPr>
        <w:t xml:space="preserve"> Участнику долевого строительства </w:t>
      </w:r>
      <w:r w:rsidR="008F2F14" w:rsidRPr="00B51E33">
        <w:rPr>
          <w:sz w:val="20"/>
        </w:rPr>
        <w:t xml:space="preserve">и датой прекращения залога </w:t>
      </w:r>
      <w:r w:rsidR="00375455" w:rsidRPr="00B51E33">
        <w:rPr>
          <w:sz w:val="20"/>
        </w:rPr>
        <w:t xml:space="preserve">(возникшего на основании договора с уполномоченным банком) </w:t>
      </w:r>
      <w:r w:rsidR="008F2F14" w:rsidRPr="00B51E33">
        <w:rPr>
          <w:sz w:val="20"/>
        </w:rPr>
        <w:t xml:space="preserve">в отношении Объекта долевого строительства </w:t>
      </w:r>
      <w:r w:rsidR="002E2EB7" w:rsidRPr="00B51E33">
        <w:rPr>
          <w:sz w:val="20"/>
        </w:rPr>
        <w:t xml:space="preserve">является дата составления Застройщиком </w:t>
      </w:r>
      <w:r w:rsidR="004441AB" w:rsidRPr="00B51E33">
        <w:rPr>
          <w:sz w:val="20"/>
        </w:rPr>
        <w:t xml:space="preserve">такого </w:t>
      </w:r>
      <w:r w:rsidR="002E2EB7" w:rsidRPr="00B51E33">
        <w:rPr>
          <w:sz w:val="20"/>
        </w:rPr>
        <w:t>одностороннего Акта приема-передачи</w:t>
      </w:r>
      <w:r w:rsidR="008F2F14" w:rsidRPr="00B51E33">
        <w:rPr>
          <w:sz w:val="20"/>
        </w:rPr>
        <w:t>.</w:t>
      </w:r>
      <w:r w:rsidR="00C12D95" w:rsidRPr="00B51E33">
        <w:rPr>
          <w:sz w:val="20"/>
        </w:rPr>
        <w:t xml:space="preserve"> Односторонний Акт приема-передачи, составленный Застройщиком, направляется Участнику долевого строительства почтовым отправлением с описью вложения и/или передается путем вручения при личной встрече под роспись.</w:t>
      </w:r>
    </w:p>
    <w:p w14:paraId="7120B5FA" w14:textId="78D45F8F" w:rsidR="00072CFD" w:rsidRPr="00B51E33" w:rsidRDefault="00E85427" w:rsidP="001059E0">
      <w:pPr>
        <w:tabs>
          <w:tab w:val="left" w:pos="567"/>
          <w:tab w:val="left" w:pos="900"/>
        </w:tabs>
        <w:ind w:firstLine="567"/>
        <w:jc w:val="both"/>
      </w:pPr>
      <w:r w:rsidRPr="00B51E33">
        <w:t>4.1.4</w:t>
      </w:r>
      <w:r w:rsidR="00E63BB8" w:rsidRPr="00B51E33">
        <w:t>.</w:t>
      </w:r>
      <w:r w:rsidR="00072CFD" w:rsidRPr="00B51E33">
        <w:t xml:space="preserve"> Обязуется не осуществлять самостоятельно или с помощью третьих лиц переустройство/перепланировку (в том числе снос/установка перегородок, пере</w:t>
      </w:r>
      <w:r w:rsidR="00E2626B" w:rsidRPr="00B51E33">
        <w:t>у</w:t>
      </w:r>
      <w:r w:rsidR="009A012D" w:rsidRPr="00B51E33">
        <w:t>стройство коммуникаций</w:t>
      </w:r>
      <w:r w:rsidR="00852ED4" w:rsidRPr="00B51E33">
        <w:t xml:space="preserve"> и т.п.</w:t>
      </w:r>
      <w:r w:rsidR="009A012D" w:rsidRPr="00B51E33">
        <w:t>) Объекта</w:t>
      </w:r>
      <w:r w:rsidR="00072CFD" w:rsidRPr="00B51E33">
        <w:t xml:space="preserve"> долевого строительства </w:t>
      </w:r>
      <w:r w:rsidR="001B0019" w:rsidRPr="00B51E33">
        <w:t>до получения им документа, подтверждающего государственную регистрацию права собственности на Квартиру</w:t>
      </w:r>
      <w:r w:rsidR="00072CFD" w:rsidRPr="00B51E33">
        <w:t xml:space="preserve">. Под </w:t>
      </w:r>
      <w:r w:rsidR="00DB550A" w:rsidRPr="00B51E33">
        <w:t xml:space="preserve">переустройством </w:t>
      </w:r>
      <w:r w:rsidR="00072CFD" w:rsidRPr="00B51E33">
        <w:t xml:space="preserve">Стороны также понимают осуществление мероприятий, влияющих на архитектурный облик Объекта (в </w:t>
      </w:r>
      <w:proofErr w:type="spellStart"/>
      <w:r w:rsidR="00072CFD" w:rsidRPr="00B51E33">
        <w:t>т.ч</w:t>
      </w:r>
      <w:proofErr w:type="spellEnd"/>
      <w:r w:rsidR="00072CFD" w:rsidRPr="00B51E33">
        <w:t>. превращение лоджий и балконов в эркеры, установка кондиционеров, решеток, остеклений).</w:t>
      </w:r>
      <w:r w:rsidR="004441AB" w:rsidRPr="00B51E33">
        <w:t xml:space="preserve"> Ответственность за производство таких работ, в том числе по устранению последствий таких работ, полностью возлагается на Участника долевого строительства.</w:t>
      </w:r>
    </w:p>
    <w:p w14:paraId="0EF21C7D" w14:textId="77777777" w:rsidR="00C12D95" w:rsidRPr="00B51E33" w:rsidRDefault="00E85427" w:rsidP="001059E0">
      <w:pPr>
        <w:ind w:firstLine="567"/>
        <w:jc w:val="both"/>
      </w:pPr>
      <w:r w:rsidRPr="00B51E33">
        <w:t>4.1.5</w:t>
      </w:r>
      <w:r w:rsidR="008B3B6F" w:rsidRPr="00B51E33">
        <w:t xml:space="preserve">. Обязуется </w:t>
      </w:r>
      <w:r w:rsidR="00852ED4" w:rsidRPr="00B51E33">
        <w:t xml:space="preserve">не позднее даты </w:t>
      </w:r>
      <w:r w:rsidR="008B3B6F" w:rsidRPr="00B51E33">
        <w:t>подписани</w:t>
      </w:r>
      <w:r w:rsidR="00852ED4" w:rsidRPr="00B51E33">
        <w:t>я</w:t>
      </w:r>
      <w:r w:rsidR="008B3B6F" w:rsidRPr="00B51E33">
        <w:t xml:space="preserve"> Акта приема-передачи </w:t>
      </w:r>
      <w:r w:rsidR="00224027" w:rsidRPr="00B51E33">
        <w:t xml:space="preserve">(в том числе одностороннего Акта </w:t>
      </w:r>
      <w:r w:rsidR="00161E3F" w:rsidRPr="00B51E33">
        <w:t>приема-</w:t>
      </w:r>
      <w:r w:rsidR="00224027" w:rsidRPr="00B51E33">
        <w:t xml:space="preserve">передачи Объекта долевого строительства, составленного Застройщиком) </w:t>
      </w:r>
      <w:r w:rsidR="008B3B6F" w:rsidRPr="00B51E33">
        <w:t>заключить договор с управляющей организацией, осуществляющей функции управления Объектом</w:t>
      </w:r>
      <w:r w:rsidR="00852ED4" w:rsidRPr="00B51E33">
        <w:t xml:space="preserve">, по которому надлежащим образом </w:t>
      </w:r>
      <w:r w:rsidR="008B3B6F" w:rsidRPr="00B51E33">
        <w:t>опла</w:t>
      </w:r>
      <w:r w:rsidR="00852ED4" w:rsidRPr="00B51E33">
        <w:t xml:space="preserve">чивать </w:t>
      </w:r>
      <w:r w:rsidR="008B3B6F" w:rsidRPr="00B51E33">
        <w:t>коммунальные, эксплуатационные и иные услуги, связанные с содержанием Объекта долевого строительства и общего имущества</w:t>
      </w:r>
      <w:r w:rsidR="00927A41" w:rsidRPr="00B51E33">
        <w:t xml:space="preserve"> Объекта</w:t>
      </w:r>
      <w:r w:rsidR="005A6778" w:rsidRPr="00B51E33">
        <w:t>, либо в случае избрания иного способа управления Объектом заключить все необходимые для его обслуживания, эксплуатации и управления договоры</w:t>
      </w:r>
      <w:r w:rsidR="008B3B6F" w:rsidRPr="00B51E33">
        <w:t xml:space="preserve">. </w:t>
      </w:r>
      <w:r w:rsidR="00224027" w:rsidRPr="00B51E33">
        <w:t>Участник долевого строительства несет б</w:t>
      </w:r>
      <w:r w:rsidR="008B3B6F" w:rsidRPr="00B51E33">
        <w:t>ремя содержания Объекта долевого строительства (включая обязанность по оплате коммунальных услуг и иных эксплуатационных расходов) и риски случайной гибели и случайного повреждения</w:t>
      </w:r>
      <w:r w:rsidR="00224027" w:rsidRPr="00B51E33">
        <w:t xml:space="preserve"> Объекта</w:t>
      </w:r>
      <w:r w:rsidR="008B3B6F" w:rsidRPr="00B51E33">
        <w:t xml:space="preserve"> с момента подписания Сторонами Акта</w:t>
      </w:r>
      <w:r w:rsidR="00591C66" w:rsidRPr="00B51E33">
        <w:t xml:space="preserve"> приема-</w:t>
      </w:r>
      <w:r w:rsidR="008B3B6F" w:rsidRPr="00B51E33">
        <w:t>передачи</w:t>
      </w:r>
      <w:r w:rsidR="00224027" w:rsidRPr="00B51E33">
        <w:t xml:space="preserve"> Объекта </w:t>
      </w:r>
      <w:r w:rsidR="00DD07B9" w:rsidRPr="00B51E33">
        <w:t>долевого строительства</w:t>
      </w:r>
      <w:r w:rsidR="00852ED4" w:rsidRPr="00B51E33">
        <w:t>,</w:t>
      </w:r>
      <w:r w:rsidR="00224027" w:rsidRPr="00B51E33">
        <w:t xml:space="preserve"> в том числе с даты составления Застройщиком одностороннего Акта </w:t>
      </w:r>
      <w:r w:rsidR="00591C66" w:rsidRPr="00B51E33">
        <w:t>приема-</w:t>
      </w:r>
      <w:r w:rsidR="00224027" w:rsidRPr="00B51E33">
        <w:t>передачи</w:t>
      </w:r>
      <w:r w:rsidR="00591C66" w:rsidRPr="00B51E33">
        <w:t xml:space="preserve"> Объекта </w:t>
      </w:r>
      <w:r w:rsidR="00DD07B9" w:rsidRPr="00B51E33">
        <w:t>долевого строительства</w:t>
      </w:r>
      <w:r w:rsidR="00224027" w:rsidRPr="00B51E33">
        <w:t xml:space="preserve"> - </w:t>
      </w:r>
      <w:r w:rsidR="00852ED4" w:rsidRPr="00B51E33">
        <w:t>независимо от даты регистрации права собственности на</w:t>
      </w:r>
      <w:r w:rsidR="00B304CD" w:rsidRPr="00B51E33">
        <w:t xml:space="preserve"> Объект долевого строительства</w:t>
      </w:r>
      <w:r w:rsidR="00137D19" w:rsidRPr="00B51E33">
        <w:t>.</w:t>
      </w:r>
    </w:p>
    <w:p w14:paraId="793BAF6A" w14:textId="68F166CD" w:rsidR="008B3B6F" w:rsidRPr="00B51E33" w:rsidRDefault="00C12D95" w:rsidP="001059E0">
      <w:pPr>
        <w:pStyle w:val="31"/>
        <w:spacing w:after="0"/>
        <w:ind w:firstLine="567"/>
        <w:jc w:val="both"/>
        <w:rPr>
          <w:sz w:val="20"/>
          <w:szCs w:val="20"/>
        </w:rPr>
      </w:pPr>
      <w:r w:rsidRPr="00B51E33">
        <w:rPr>
          <w:sz w:val="20"/>
          <w:szCs w:val="20"/>
        </w:rPr>
        <w:t xml:space="preserve">Уклонение Участника долевого строительства от заключения с управляющей компанией договора управления </w:t>
      </w:r>
      <w:r w:rsidR="0001277D" w:rsidRPr="00B51E33">
        <w:rPr>
          <w:sz w:val="20"/>
          <w:szCs w:val="20"/>
        </w:rPr>
        <w:t>либо от договора обс</w:t>
      </w:r>
      <w:r w:rsidR="005C0AE8" w:rsidRPr="00B51E33">
        <w:rPr>
          <w:sz w:val="20"/>
          <w:szCs w:val="20"/>
        </w:rPr>
        <w:t xml:space="preserve">луживания / эксплуатации при </w:t>
      </w:r>
      <w:r w:rsidR="0001277D" w:rsidRPr="00B51E33">
        <w:rPr>
          <w:sz w:val="20"/>
          <w:szCs w:val="20"/>
        </w:rPr>
        <w:t>избрани</w:t>
      </w:r>
      <w:r w:rsidR="005C0AE8" w:rsidRPr="00B51E33">
        <w:rPr>
          <w:sz w:val="20"/>
          <w:szCs w:val="20"/>
        </w:rPr>
        <w:t>и</w:t>
      </w:r>
      <w:r w:rsidR="0001277D" w:rsidRPr="00B51E33">
        <w:rPr>
          <w:sz w:val="20"/>
          <w:szCs w:val="20"/>
        </w:rPr>
        <w:t xml:space="preserve"> иного способа управления Объектом </w:t>
      </w:r>
      <w:r w:rsidRPr="00B51E33">
        <w:rPr>
          <w:sz w:val="20"/>
          <w:szCs w:val="20"/>
        </w:rPr>
        <w:t xml:space="preserve">не освобождает Участника долевого строительства от обязанности по оплате коммунальных, эксплуатационных платежей и иных расходов, связанных с эксплуатацией жилого дома соразмерно площади Квартиры и соответствующей доли общего имущества в жилом доме с </w:t>
      </w:r>
      <w:r w:rsidR="00BD3CB4" w:rsidRPr="00B51E33">
        <w:rPr>
          <w:sz w:val="20"/>
          <w:szCs w:val="20"/>
        </w:rPr>
        <w:t xml:space="preserve">момента передачи Объекта </w:t>
      </w:r>
      <w:r w:rsidR="00DD07B9" w:rsidRPr="00B51E33">
        <w:rPr>
          <w:sz w:val="20"/>
          <w:szCs w:val="20"/>
        </w:rPr>
        <w:t>долевого строительства</w:t>
      </w:r>
      <w:r w:rsidR="00BD3CB4" w:rsidRPr="00B51E33">
        <w:rPr>
          <w:sz w:val="20"/>
          <w:szCs w:val="20"/>
        </w:rPr>
        <w:t xml:space="preserve"> Участнику </w:t>
      </w:r>
      <w:r w:rsidR="000572C4" w:rsidRPr="00B51E33">
        <w:rPr>
          <w:sz w:val="20"/>
          <w:szCs w:val="20"/>
        </w:rPr>
        <w:t xml:space="preserve">долевого строительства </w:t>
      </w:r>
      <w:r w:rsidR="00BD3CB4" w:rsidRPr="00B51E33">
        <w:rPr>
          <w:sz w:val="20"/>
          <w:szCs w:val="20"/>
        </w:rPr>
        <w:t>по</w:t>
      </w:r>
      <w:r w:rsidRPr="00B51E33">
        <w:rPr>
          <w:sz w:val="20"/>
          <w:szCs w:val="20"/>
        </w:rPr>
        <w:t xml:space="preserve"> Акт</w:t>
      </w:r>
      <w:r w:rsidR="00BD3CB4" w:rsidRPr="00B51E33">
        <w:rPr>
          <w:sz w:val="20"/>
          <w:szCs w:val="20"/>
        </w:rPr>
        <w:t>у</w:t>
      </w:r>
      <w:r w:rsidRPr="00B51E33">
        <w:rPr>
          <w:sz w:val="20"/>
          <w:szCs w:val="20"/>
        </w:rPr>
        <w:t xml:space="preserve"> приема-передачи</w:t>
      </w:r>
      <w:r w:rsidR="005E021D" w:rsidRPr="00B51E33">
        <w:rPr>
          <w:sz w:val="20"/>
          <w:szCs w:val="20"/>
        </w:rPr>
        <w:t xml:space="preserve"> Объекта </w:t>
      </w:r>
      <w:r w:rsidR="00DD07B9" w:rsidRPr="00B51E33">
        <w:rPr>
          <w:sz w:val="20"/>
          <w:szCs w:val="20"/>
        </w:rPr>
        <w:t>долевого строительства</w:t>
      </w:r>
      <w:r w:rsidRPr="00B51E33">
        <w:rPr>
          <w:sz w:val="20"/>
          <w:szCs w:val="20"/>
        </w:rPr>
        <w:t xml:space="preserve"> </w:t>
      </w:r>
      <w:r w:rsidR="00BD3CB4" w:rsidRPr="00B51E33">
        <w:rPr>
          <w:sz w:val="20"/>
          <w:szCs w:val="20"/>
        </w:rPr>
        <w:t xml:space="preserve">(в том числе по одностороннему Акту приема-передачи, </w:t>
      </w:r>
      <w:r w:rsidRPr="00B51E33">
        <w:rPr>
          <w:sz w:val="20"/>
          <w:szCs w:val="20"/>
        </w:rPr>
        <w:t>составлен</w:t>
      </w:r>
      <w:r w:rsidR="00BD3CB4" w:rsidRPr="00B51E33">
        <w:rPr>
          <w:sz w:val="20"/>
          <w:szCs w:val="20"/>
        </w:rPr>
        <w:t>ному</w:t>
      </w:r>
      <w:r w:rsidRPr="00B51E33">
        <w:rPr>
          <w:sz w:val="20"/>
          <w:szCs w:val="20"/>
        </w:rPr>
        <w:t xml:space="preserve"> Застройщиком</w:t>
      </w:r>
      <w:r w:rsidR="00BD3CB4" w:rsidRPr="00B51E33">
        <w:rPr>
          <w:sz w:val="20"/>
          <w:szCs w:val="20"/>
        </w:rPr>
        <w:t>)</w:t>
      </w:r>
      <w:r w:rsidRPr="00B51E33">
        <w:rPr>
          <w:sz w:val="20"/>
          <w:szCs w:val="20"/>
        </w:rPr>
        <w:t>.</w:t>
      </w:r>
      <w:r w:rsidR="00137D19" w:rsidRPr="00B51E33">
        <w:rPr>
          <w:sz w:val="20"/>
          <w:szCs w:val="20"/>
        </w:rPr>
        <w:t xml:space="preserve"> </w:t>
      </w:r>
    </w:p>
    <w:p w14:paraId="01C564B5" w14:textId="77777777" w:rsidR="00A72DE7" w:rsidRPr="00B51E33" w:rsidRDefault="00E85427" w:rsidP="001059E0">
      <w:pPr>
        <w:pStyle w:val="31"/>
        <w:spacing w:after="0"/>
        <w:ind w:firstLine="567"/>
        <w:jc w:val="both"/>
        <w:rPr>
          <w:sz w:val="20"/>
          <w:szCs w:val="20"/>
        </w:rPr>
      </w:pPr>
      <w:r w:rsidRPr="00B51E33">
        <w:rPr>
          <w:sz w:val="20"/>
          <w:szCs w:val="20"/>
        </w:rPr>
        <w:t>4.1.5</w:t>
      </w:r>
      <w:r w:rsidR="0024734F" w:rsidRPr="00B51E33">
        <w:rPr>
          <w:sz w:val="20"/>
          <w:szCs w:val="20"/>
        </w:rPr>
        <w:t xml:space="preserve">.1. </w:t>
      </w:r>
      <w:r w:rsidR="00A72DE7" w:rsidRPr="00B51E33">
        <w:rPr>
          <w:sz w:val="20"/>
          <w:szCs w:val="20"/>
        </w:rPr>
        <w:t>В случае если Участник долевого строительства не выполнил свои обязательства по приемке Объекта долевого строительства в</w:t>
      </w:r>
      <w:r w:rsidRPr="00B51E33">
        <w:rPr>
          <w:sz w:val="20"/>
          <w:szCs w:val="20"/>
        </w:rPr>
        <w:t xml:space="preserve"> сроки, предусмотренные п. 4.1.</w:t>
      </w:r>
      <w:r w:rsidR="00973DEC" w:rsidRPr="00B51E33">
        <w:rPr>
          <w:sz w:val="20"/>
          <w:szCs w:val="20"/>
        </w:rPr>
        <w:t>3</w:t>
      </w:r>
      <w:r w:rsidR="00A72DE7" w:rsidRPr="00B51E33">
        <w:rPr>
          <w:sz w:val="20"/>
          <w:szCs w:val="20"/>
        </w:rPr>
        <w:t>. настоящего Договора, Застройщик вправе требовать оплаты стоимости коммунальных, эксплуатационных и ины</w:t>
      </w:r>
      <w:r w:rsidR="00D432A9" w:rsidRPr="00B51E33">
        <w:rPr>
          <w:sz w:val="20"/>
          <w:szCs w:val="20"/>
        </w:rPr>
        <w:t>х</w:t>
      </w:r>
      <w:r w:rsidR="00A72DE7" w:rsidRPr="00B51E33">
        <w:rPr>
          <w:sz w:val="20"/>
          <w:szCs w:val="20"/>
        </w:rPr>
        <w:t xml:space="preserve"> услуг, связанных с содержанием Объекта долевого строительства и общего имущества Объекта</w:t>
      </w:r>
      <w:r w:rsidR="001B4851" w:rsidRPr="00B51E33">
        <w:rPr>
          <w:sz w:val="20"/>
          <w:szCs w:val="20"/>
        </w:rPr>
        <w:t xml:space="preserve"> (пропорционально площади Объекта долевого строительства в общем имуществе)</w:t>
      </w:r>
      <w:r w:rsidR="00A72DE7" w:rsidRPr="00B51E33">
        <w:rPr>
          <w:sz w:val="20"/>
          <w:szCs w:val="20"/>
        </w:rPr>
        <w:t>, за весь период просрочки в принятии Объекта долевого строительства, допущенной Участником долевого строительства</w:t>
      </w:r>
      <w:r w:rsidR="004B3435" w:rsidRPr="00B51E33">
        <w:rPr>
          <w:sz w:val="20"/>
          <w:szCs w:val="20"/>
        </w:rPr>
        <w:t xml:space="preserve"> </w:t>
      </w:r>
      <w:r w:rsidR="006D7B64" w:rsidRPr="00B51E33">
        <w:rPr>
          <w:sz w:val="20"/>
          <w:szCs w:val="20"/>
        </w:rPr>
        <w:t xml:space="preserve">начиная </w:t>
      </w:r>
      <w:r w:rsidR="006D7B64" w:rsidRPr="00B51E33">
        <w:rPr>
          <w:sz w:val="20"/>
          <w:szCs w:val="20"/>
        </w:rPr>
        <w:lastRenderedPageBreak/>
        <w:t xml:space="preserve">с </w:t>
      </w:r>
      <w:r w:rsidR="00F16678" w:rsidRPr="00B51E33">
        <w:rPr>
          <w:sz w:val="20"/>
          <w:szCs w:val="20"/>
        </w:rPr>
        <w:t xml:space="preserve">даты </w:t>
      </w:r>
      <w:r w:rsidR="00484659" w:rsidRPr="00B51E33">
        <w:rPr>
          <w:sz w:val="20"/>
          <w:szCs w:val="20"/>
        </w:rPr>
        <w:t>составления Застройщиком</w:t>
      </w:r>
      <w:r w:rsidR="00F16678" w:rsidRPr="00B51E33">
        <w:rPr>
          <w:sz w:val="20"/>
          <w:szCs w:val="20"/>
        </w:rPr>
        <w:t xml:space="preserve"> одностороннего акта</w:t>
      </w:r>
      <w:r w:rsidR="006D7B64" w:rsidRPr="00B51E33">
        <w:rPr>
          <w:sz w:val="20"/>
          <w:szCs w:val="20"/>
        </w:rPr>
        <w:t xml:space="preserve"> </w:t>
      </w:r>
      <w:r w:rsidR="00484659" w:rsidRPr="00B51E33">
        <w:rPr>
          <w:sz w:val="20"/>
          <w:szCs w:val="20"/>
        </w:rPr>
        <w:t xml:space="preserve">приема-передачи в соответствии с </w:t>
      </w:r>
      <w:proofErr w:type="spellStart"/>
      <w:r w:rsidR="00484659" w:rsidRPr="00B51E33">
        <w:rPr>
          <w:sz w:val="20"/>
          <w:szCs w:val="20"/>
        </w:rPr>
        <w:t>п.п</w:t>
      </w:r>
      <w:proofErr w:type="spellEnd"/>
      <w:r w:rsidR="00484659" w:rsidRPr="00B51E33">
        <w:rPr>
          <w:sz w:val="20"/>
          <w:szCs w:val="20"/>
        </w:rPr>
        <w:t xml:space="preserve">. </w:t>
      </w:r>
      <w:r w:rsidR="00853101" w:rsidRPr="00B51E33">
        <w:rPr>
          <w:sz w:val="20"/>
          <w:szCs w:val="20"/>
        </w:rPr>
        <w:t xml:space="preserve">4.1.3 </w:t>
      </w:r>
      <w:r w:rsidR="00484659" w:rsidRPr="00B51E33">
        <w:rPr>
          <w:sz w:val="20"/>
          <w:szCs w:val="20"/>
        </w:rPr>
        <w:t>настоящего Договора</w:t>
      </w:r>
      <w:r w:rsidR="00C3797C" w:rsidRPr="00B51E33">
        <w:rPr>
          <w:sz w:val="20"/>
          <w:szCs w:val="20"/>
        </w:rPr>
        <w:t xml:space="preserve"> </w:t>
      </w:r>
      <w:r w:rsidR="004B3435" w:rsidRPr="00B51E33">
        <w:rPr>
          <w:sz w:val="20"/>
          <w:szCs w:val="20"/>
        </w:rPr>
        <w:t xml:space="preserve">по тарифам </w:t>
      </w:r>
      <w:r w:rsidR="00B3012F" w:rsidRPr="00B51E33">
        <w:rPr>
          <w:sz w:val="20"/>
          <w:szCs w:val="20"/>
        </w:rPr>
        <w:t xml:space="preserve">(счетам) </w:t>
      </w:r>
      <w:r w:rsidR="004B3435" w:rsidRPr="00B51E33">
        <w:rPr>
          <w:sz w:val="20"/>
          <w:szCs w:val="20"/>
        </w:rPr>
        <w:t>эксплуатирующей организации</w:t>
      </w:r>
      <w:r w:rsidR="00A72DE7" w:rsidRPr="00B51E33">
        <w:rPr>
          <w:sz w:val="20"/>
          <w:szCs w:val="20"/>
        </w:rPr>
        <w:t xml:space="preserve">. Участник долевого строительства обязан выплатить Застройщику начисленную сумму </w:t>
      </w:r>
      <w:r w:rsidR="00ED70B7" w:rsidRPr="00B51E33">
        <w:rPr>
          <w:sz w:val="20"/>
          <w:szCs w:val="20"/>
        </w:rPr>
        <w:t xml:space="preserve">по </w:t>
      </w:r>
      <w:r w:rsidR="00A72DE7" w:rsidRPr="00B51E33">
        <w:rPr>
          <w:sz w:val="20"/>
          <w:szCs w:val="20"/>
        </w:rPr>
        <w:t>оплате стоимости коммунальных, эксплуатационных и ины</w:t>
      </w:r>
      <w:r w:rsidR="00D432A9" w:rsidRPr="00B51E33">
        <w:rPr>
          <w:sz w:val="20"/>
          <w:szCs w:val="20"/>
        </w:rPr>
        <w:t>х</w:t>
      </w:r>
      <w:r w:rsidR="00A72DE7" w:rsidRPr="00B51E33">
        <w:rPr>
          <w:sz w:val="20"/>
          <w:szCs w:val="20"/>
        </w:rPr>
        <w:t xml:space="preserve"> услуг в срок не позднее 5</w:t>
      </w:r>
      <w:r w:rsidR="00BD3CB4" w:rsidRPr="00B51E33">
        <w:rPr>
          <w:sz w:val="20"/>
          <w:szCs w:val="20"/>
        </w:rPr>
        <w:t xml:space="preserve"> (пяти)</w:t>
      </w:r>
      <w:r w:rsidR="00A72DE7" w:rsidRPr="00B51E33">
        <w:rPr>
          <w:sz w:val="20"/>
          <w:szCs w:val="20"/>
        </w:rPr>
        <w:t xml:space="preserve"> рабочих дней с даты получения соответствующего требования от Застройщика.     </w:t>
      </w:r>
    </w:p>
    <w:p w14:paraId="0CB51626" w14:textId="77777777" w:rsidR="00072CFD" w:rsidRPr="00B51E33" w:rsidRDefault="00964317" w:rsidP="001059E0">
      <w:pPr>
        <w:pStyle w:val="a7"/>
        <w:tabs>
          <w:tab w:val="left" w:pos="567"/>
        </w:tabs>
        <w:ind w:firstLine="567"/>
        <w:jc w:val="both"/>
        <w:rPr>
          <w:rFonts w:ascii="Times New Roman" w:hAnsi="Times New Roman"/>
        </w:rPr>
      </w:pPr>
      <w:r w:rsidRPr="00B51E33">
        <w:rPr>
          <w:rFonts w:ascii="Times New Roman" w:hAnsi="Times New Roman"/>
        </w:rPr>
        <w:t>4.1</w:t>
      </w:r>
      <w:r w:rsidR="00E85427" w:rsidRPr="00B51E33">
        <w:rPr>
          <w:rFonts w:ascii="Times New Roman" w:hAnsi="Times New Roman"/>
        </w:rPr>
        <w:t>.6</w:t>
      </w:r>
      <w:r w:rsidR="00072CFD" w:rsidRPr="00B51E33">
        <w:rPr>
          <w:rFonts w:ascii="Times New Roman" w:hAnsi="Times New Roman"/>
        </w:rPr>
        <w:t>. Участник долевого строительства вправе назначить доверенное ли</w:t>
      </w:r>
      <w:r w:rsidR="00B12030" w:rsidRPr="00B51E33">
        <w:rPr>
          <w:rFonts w:ascii="Times New Roman" w:hAnsi="Times New Roman"/>
        </w:rPr>
        <w:t xml:space="preserve">цо для представления интересов </w:t>
      </w:r>
      <w:r w:rsidR="00072CFD" w:rsidRPr="00B51E33">
        <w:rPr>
          <w:rFonts w:ascii="Times New Roman" w:hAnsi="Times New Roman"/>
        </w:rPr>
        <w:t xml:space="preserve">в отношениях с Застройщиком, полномочия которого должны быть основаны на нотариально удостоверенной доверенности. </w:t>
      </w:r>
    </w:p>
    <w:p w14:paraId="1A1F7199" w14:textId="77777777" w:rsidR="00072CFD" w:rsidRPr="00B51E33" w:rsidRDefault="00E85427" w:rsidP="001059E0">
      <w:pPr>
        <w:shd w:val="clear" w:color="auto" w:fill="FFFFFF"/>
        <w:tabs>
          <w:tab w:val="left" w:pos="-2694"/>
          <w:tab w:val="left" w:pos="567"/>
        </w:tabs>
        <w:ind w:firstLine="567"/>
        <w:jc w:val="both"/>
        <w:rPr>
          <w:spacing w:val="3"/>
        </w:rPr>
      </w:pPr>
      <w:r w:rsidRPr="00B51E33">
        <w:rPr>
          <w:spacing w:val="-1"/>
        </w:rPr>
        <w:t>4.1.7</w:t>
      </w:r>
      <w:r w:rsidR="00964317" w:rsidRPr="00B51E33">
        <w:rPr>
          <w:spacing w:val="-1"/>
        </w:rPr>
        <w:t>.</w:t>
      </w:r>
      <w:r w:rsidR="00072CFD" w:rsidRPr="00B51E33">
        <w:rPr>
          <w:spacing w:val="3"/>
        </w:rPr>
        <w:t xml:space="preserve"> Незамедлите</w:t>
      </w:r>
      <w:r w:rsidR="00B12030" w:rsidRPr="00B51E33">
        <w:rPr>
          <w:spacing w:val="3"/>
        </w:rPr>
        <w:t xml:space="preserve">льно рассматривать и принимать </w:t>
      </w:r>
      <w:r w:rsidRPr="00B51E33">
        <w:rPr>
          <w:spacing w:val="3"/>
        </w:rPr>
        <w:t xml:space="preserve">решения в связи с обращениями </w:t>
      </w:r>
      <w:r w:rsidR="00072CFD" w:rsidRPr="00B51E33">
        <w:rPr>
          <w:spacing w:val="3"/>
        </w:rPr>
        <w:t xml:space="preserve">Застройщика при оформлении дополнительных соглашений, связанных с реализацией </w:t>
      </w:r>
      <w:r w:rsidR="00964317" w:rsidRPr="00B51E33">
        <w:rPr>
          <w:spacing w:val="3"/>
        </w:rPr>
        <w:t>Д</w:t>
      </w:r>
      <w:r w:rsidR="00072CFD" w:rsidRPr="00B51E33">
        <w:rPr>
          <w:spacing w:val="3"/>
        </w:rPr>
        <w:t>оговора в договорные сроки.</w:t>
      </w:r>
    </w:p>
    <w:p w14:paraId="4355B11F" w14:textId="77777777" w:rsidR="00072CFD" w:rsidRPr="00B51E33" w:rsidRDefault="00964317" w:rsidP="001059E0">
      <w:pPr>
        <w:pStyle w:val="31"/>
        <w:spacing w:after="0"/>
        <w:ind w:firstLine="567"/>
        <w:jc w:val="both"/>
        <w:rPr>
          <w:sz w:val="20"/>
          <w:szCs w:val="20"/>
        </w:rPr>
      </w:pPr>
      <w:r w:rsidRPr="00B51E33">
        <w:rPr>
          <w:spacing w:val="3"/>
          <w:sz w:val="20"/>
          <w:szCs w:val="20"/>
        </w:rPr>
        <w:t>4.1</w:t>
      </w:r>
      <w:r w:rsidR="00E85427" w:rsidRPr="00B51E33">
        <w:rPr>
          <w:spacing w:val="3"/>
          <w:sz w:val="20"/>
          <w:szCs w:val="20"/>
        </w:rPr>
        <w:t>.8</w:t>
      </w:r>
      <w:r w:rsidR="00072CFD" w:rsidRPr="00B51E33">
        <w:rPr>
          <w:spacing w:val="3"/>
          <w:sz w:val="20"/>
          <w:szCs w:val="20"/>
        </w:rPr>
        <w:t xml:space="preserve">. </w:t>
      </w:r>
      <w:r w:rsidR="00072CFD" w:rsidRPr="00B51E33">
        <w:rPr>
          <w:sz w:val="20"/>
          <w:szCs w:val="20"/>
        </w:rPr>
        <w:t>Уплат</w:t>
      </w:r>
      <w:r w:rsidR="00CF272D" w:rsidRPr="00B51E33">
        <w:rPr>
          <w:sz w:val="20"/>
          <w:szCs w:val="20"/>
        </w:rPr>
        <w:t>ить Застройщику предусмотренные Д</w:t>
      </w:r>
      <w:r w:rsidR="00072CFD" w:rsidRPr="00B51E33">
        <w:rPr>
          <w:sz w:val="20"/>
          <w:szCs w:val="20"/>
        </w:rPr>
        <w:t xml:space="preserve">оговором и (или) действующим законодательством РФ неустойки (штрафы, пени) до подписания </w:t>
      </w:r>
      <w:r w:rsidR="002D54F7" w:rsidRPr="00B51E33">
        <w:rPr>
          <w:sz w:val="20"/>
          <w:szCs w:val="20"/>
        </w:rPr>
        <w:t>Акт</w:t>
      </w:r>
      <w:r w:rsidR="00C228A6" w:rsidRPr="00B51E33">
        <w:rPr>
          <w:sz w:val="20"/>
          <w:szCs w:val="20"/>
        </w:rPr>
        <w:t>а</w:t>
      </w:r>
      <w:r w:rsidR="002D54F7" w:rsidRPr="00B51E33">
        <w:rPr>
          <w:sz w:val="20"/>
          <w:szCs w:val="20"/>
        </w:rPr>
        <w:t xml:space="preserve"> </w:t>
      </w:r>
      <w:r w:rsidR="00072CFD" w:rsidRPr="00B51E33">
        <w:rPr>
          <w:sz w:val="20"/>
          <w:szCs w:val="20"/>
        </w:rPr>
        <w:t>приема-передачи</w:t>
      </w:r>
      <w:r w:rsidR="00591C66" w:rsidRPr="00B51E33">
        <w:rPr>
          <w:sz w:val="20"/>
          <w:szCs w:val="20"/>
        </w:rPr>
        <w:t xml:space="preserve"> Объекта </w:t>
      </w:r>
      <w:r w:rsidR="00DD07B9" w:rsidRPr="00B51E33">
        <w:rPr>
          <w:sz w:val="20"/>
          <w:szCs w:val="20"/>
        </w:rPr>
        <w:t>долевого строительства</w:t>
      </w:r>
      <w:r w:rsidR="00072CFD" w:rsidRPr="00B51E33">
        <w:rPr>
          <w:sz w:val="20"/>
          <w:szCs w:val="20"/>
        </w:rPr>
        <w:t>.</w:t>
      </w:r>
    </w:p>
    <w:p w14:paraId="4978C5D8" w14:textId="77777777" w:rsidR="00072CFD" w:rsidRPr="009C3751" w:rsidRDefault="00D648F9" w:rsidP="001059E0">
      <w:pPr>
        <w:ind w:firstLine="567"/>
        <w:jc w:val="both"/>
      </w:pPr>
      <w:r w:rsidRPr="00B51E33">
        <w:rPr>
          <w:spacing w:val="3"/>
        </w:rPr>
        <w:t>4.1.9</w:t>
      </w:r>
      <w:r w:rsidR="00072CFD" w:rsidRPr="00B51E33">
        <w:rPr>
          <w:spacing w:val="3"/>
        </w:rPr>
        <w:t xml:space="preserve">. Предоставить в </w:t>
      </w:r>
      <w:r w:rsidR="00AF5E12" w:rsidRPr="00B51E33">
        <w:t>орган, осуществляющий государственный кадастровый учет и государственную регистрацию прав</w:t>
      </w:r>
      <w:r w:rsidR="00072CFD" w:rsidRPr="00B51E33">
        <w:t xml:space="preserve">, </w:t>
      </w:r>
      <w:r w:rsidR="00072CFD" w:rsidRPr="00B51E33">
        <w:rPr>
          <w:spacing w:val="3"/>
        </w:rPr>
        <w:t xml:space="preserve">полный комплект документов, необходимых </w:t>
      </w:r>
      <w:r w:rsidR="003C734A" w:rsidRPr="00B51E33">
        <w:rPr>
          <w:spacing w:val="3"/>
        </w:rPr>
        <w:t>для государственной регистрации Д</w:t>
      </w:r>
      <w:r w:rsidR="00072CFD" w:rsidRPr="00B51E33">
        <w:rPr>
          <w:spacing w:val="3"/>
        </w:rPr>
        <w:t>оговора, в том числе документ об оплате государственной пошлины</w:t>
      </w:r>
      <w:r w:rsidR="00484B25" w:rsidRPr="00B51E33">
        <w:rPr>
          <w:spacing w:val="3"/>
        </w:rPr>
        <w:t xml:space="preserve">, после получения Объекта долевого строительства по Акту приема-передачи </w:t>
      </w:r>
      <w:r w:rsidR="00224027" w:rsidRPr="00B51E33">
        <w:t>(в том числе односторонне</w:t>
      </w:r>
      <w:r w:rsidR="00365947" w:rsidRPr="00B51E33">
        <w:t>му</w:t>
      </w:r>
      <w:r w:rsidR="00224027" w:rsidRPr="00B51E33">
        <w:t xml:space="preserve"> </w:t>
      </w:r>
      <w:r w:rsidR="00224027" w:rsidRPr="009C3751">
        <w:t>Акт</w:t>
      </w:r>
      <w:r w:rsidR="00365947" w:rsidRPr="009C3751">
        <w:t>у</w:t>
      </w:r>
      <w:r w:rsidR="00224027" w:rsidRPr="009C3751">
        <w:t xml:space="preserve"> </w:t>
      </w:r>
      <w:r w:rsidR="00C228A6" w:rsidRPr="009C3751">
        <w:t>приема-</w:t>
      </w:r>
      <w:r w:rsidR="00224027" w:rsidRPr="009C3751">
        <w:t>передачи Объекта долевого строительства, составленном</w:t>
      </w:r>
      <w:r w:rsidR="00365947" w:rsidRPr="009C3751">
        <w:t>у</w:t>
      </w:r>
      <w:r w:rsidR="00224027" w:rsidRPr="009C3751">
        <w:t xml:space="preserve"> Застройщиком) </w:t>
      </w:r>
      <w:r w:rsidR="00224027" w:rsidRPr="009C3751">
        <w:rPr>
          <w:spacing w:val="3"/>
        </w:rPr>
        <w:t xml:space="preserve"> </w:t>
      </w:r>
      <w:r w:rsidR="00484B25" w:rsidRPr="009C3751">
        <w:rPr>
          <w:spacing w:val="3"/>
        </w:rPr>
        <w:t>произвести государственную регистрацию права собственности на Объект долевого строительства, а также нести расходы,</w:t>
      </w:r>
      <w:r w:rsidR="00072CFD" w:rsidRPr="009C3751">
        <w:rPr>
          <w:spacing w:val="3"/>
        </w:rPr>
        <w:t xml:space="preserve"> </w:t>
      </w:r>
      <w:r w:rsidR="00484B25" w:rsidRPr="009C3751">
        <w:rPr>
          <w:spacing w:val="3"/>
        </w:rPr>
        <w:t xml:space="preserve">связанные с </w:t>
      </w:r>
      <w:r w:rsidR="00224027" w:rsidRPr="009C3751">
        <w:rPr>
          <w:spacing w:val="3"/>
        </w:rPr>
        <w:t xml:space="preserve">такой </w:t>
      </w:r>
      <w:r w:rsidR="00484B25" w:rsidRPr="009C3751">
        <w:rPr>
          <w:spacing w:val="3"/>
        </w:rPr>
        <w:t xml:space="preserve">регистрацией. </w:t>
      </w:r>
    </w:p>
    <w:p w14:paraId="394ACDE1" w14:textId="4C505590" w:rsidR="00072CFD" w:rsidRPr="009C3751" w:rsidRDefault="008F0EA9" w:rsidP="001059E0">
      <w:pPr>
        <w:pStyle w:val="a7"/>
        <w:tabs>
          <w:tab w:val="left" w:pos="567"/>
        </w:tabs>
        <w:ind w:firstLine="567"/>
        <w:jc w:val="both"/>
        <w:rPr>
          <w:rFonts w:ascii="Times New Roman" w:hAnsi="Times New Roman"/>
        </w:rPr>
      </w:pPr>
      <w:r w:rsidRPr="009C3751">
        <w:rPr>
          <w:rFonts w:ascii="Times New Roman" w:hAnsi="Times New Roman"/>
        </w:rPr>
        <w:t>4.1.</w:t>
      </w:r>
      <w:r w:rsidR="00D648F9" w:rsidRPr="009C3751">
        <w:rPr>
          <w:rFonts w:ascii="Times New Roman" w:hAnsi="Times New Roman"/>
        </w:rPr>
        <w:t>10</w:t>
      </w:r>
      <w:r w:rsidR="00072CFD" w:rsidRPr="009C3751">
        <w:rPr>
          <w:rFonts w:ascii="Times New Roman" w:hAnsi="Times New Roman"/>
        </w:rPr>
        <w:t xml:space="preserve">. </w:t>
      </w:r>
      <w:r w:rsidR="00CD60E7" w:rsidRPr="009C3751">
        <w:rPr>
          <w:rFonts w:ascii="Times New Roman" w:hAnsi="Times New Roman"/>
        </w:rPr>
        <w:t xml:space="preserve">   </w:t>
      </w:r>
      <w:r w:rsidR="00072CFD" w:rsidRPr="009C3751">
        <w:rPr>
          <w:rFonts w:ascii="Times New Roman" w:hAnsi="Times New Roman"/>
        </w:rPr>
        <w:t xml:space="preserve">Обязуется выполнить все свои обязательства, указанные в иных разделах </w:t>
      </w:r>
      <w:r w:rsidR="00643BF8" w:rsidRPr="009C3751">
        <w:rPr>
          <w:rFonts w:ascii="Times New Roman" w:hAnsi="Times New Roman"/>
        </w:rPr>
        <w:t>Д</w:t>
      </w:r>
      <w:r w:rsidR="00072CFD" w:rsidRPr="009C3751">
        <w:rPr>
          <w:rFonts w:ascii="Times New Roman" w:hAnsi="Times New Roman"/>
        </w:rPr>
        <w:t>оговора.</w:t>
      </w:r>
    </w:p>
    <w:p w14:paraId="05C9057C" w14:textId="60F942C6" w:rsidR="005A6778" w:rsidRPr="009C3751" w:rsidRDefault="005A6778" w:rsidP="001059E0">
      <w:pPr>
        <w:pStyle w:val="a7"/>
        <w:tabs>
          <w:tab w:val="left" w:pos="567"/>
        </w:tabs>
        <w:ind w:firstLine="567"/>
        <w:jc w:val="both"/>
        <w:rPr>
          <w:rFonts w:ascii="Times New Roman" w:eastAsiaTheme="minorHAnsi" w:hAnsi="Times New Roman"/>
          <w:lang w:eastAsia="en-US"/>
        </w:rPr>
      </w:pPr>
      <w:r w:rsidRPr="009C3751">
        <w:rPr>
          <w:rFonts w:ascii="Times New Roman" w:eastAsiaTheme="minorHAnsi" w:hAnsi="Times New Roman"/>
          <w:lang w:eastAsia="en-US"/>
        </w:rPr>
        <w:t>4.1.11.</w:t>
      </w:r>
      <w:r w:rsidRPr="009C3751">
        <w:rPr>
          <w:rFonts w:ascii="Times New Roman" w:eastAsiaTheme="minorHAnsi" w:hAnsi="Times New Roman"/>
          <w:lang w:eastAsia="en-US"/>
        </w:rPr>
        <w:tab/>
        <w:t xml:space="preserve">Обязательства Участника долевого строительства считаются исполненными с момента уплаты в полном объеме Цены Договора, указанной в п. </w:t>
      </w:r>
      <w:r w:rsidR="004D2DE2" w:rsidRPr="009C3751">
        <w:rPr>
          <w:rFonts w:ascii="Times New Roman" w:eastAsiaTheme="minorHAnsi" w:hAnsi="Times New Roman"/>
          <w:lang w:eastAsia="en-US"/>
        </w:rPr>
        <w:t>3</w:t>
      </w:r>
      <w:r w:rsidRPr="009C3751">
        <w:rPr>
          <w:rFonts w:ascii="Times New Roman" w:eastAsiaTheme="minorHAnsi" w:hAnsi="Times New Roman"/>
          <w:lang w:eastAsia="en-US"/>
        </w:rPr>
        <w:t>.1 Договора (с учетом окончательного взаиморасчёта в соответствии с п</w:t>
      </w:r>
      <w:r w:rsidR="004D2DE2" w:rsidRPr="009C3751">
        <w:rPr>
          <w:rFonts w:ascii="Times New Roman" w:eastAsiaTheme="minorHAnsi" w:hAnsi="Times New Roman"/>
          <w:lang w:eastAsia="en-US"/>
        </w:rPr>
        <w:t>. 3</w:t>
      </w:r>
      <w:r w:rsidRPr="009C3751">
        <w:rPr>
          <w:rFonts w:ascii="Times New Roman" w:eastAsiaTheme="minorHAnsi" w:hAnsi="Times New Roman"/>
          <w:lang w:eastAsia="en-US"/>
        </w:rPr>
        <w:t>.</w:t>
      </w:r>
      <w:r w:rsidR="00196F0B" w:rsidRPr="009C3751">
        <w:rPr>
          <w:rFonts w:ascii="Times New Roman" w:eastAsiaTheme="minorHAnsi" w:hAnsi="Times New Roman"/>
          <w:lang w:eastAsia="en-US"/>
        </w:rPr>
        <w:t>3</w:t>
      </w:r>
      <w:r w:rsidR="004D2DE2" w:rsidRPr="009C3751">
        <w:rPr>
          <w:rFonts w:ascii="Times New Roman" w:eastAsiaTheme="minorHAnsi" w:hAnsi="Times New Roman"/>
          <w:lang w:eastAsia="en-US"/>
        </w:rPr>
        <w:t xml:space="preserve"> Договора</w:t>
      </w:r>
      <w:r w:rsidRPr="009C3751">
        <w:rPr>
          <w:rFonts w:ascii="Times New Roman" w:eastAsiaTheme="minorHAnsi" w:hAnsi="Times New Roman"/>
          <w:lang w:eastAsia="en-US"/>
        </w:rPr>
        <w:t>)</w:t>
      </w:r>
      <w:r w:rsidR="004D2DE2" w:rsidRPr="009C3751">
        <w:rPr>
          <w:rFonts w:ascii="Times New Roman" w:eastAsiaTheme="minorHAnsi" w:hAnsi="Times New Roman"/>
          <w:lang w:eastAsia="en-US"/>
        </w:rPr>
        <w:t>, исполнения иных финансовых обязательств по Договору</w:t>
      </w:r>
      <w:r w:rsidRPr="009C3751">
        <w:rPr>
          <w:rFonts w:ascii="Times New Roman" w:eastAsiaTheme="minorHAnsi" w:hAnsi="Times New Roman"/>
          <w:lang w:eastAsia="en-US"/>
        </w:rPr>
        <w:t xml:space="preserve"> и </w:t>
      </w:r>
      <w:r w:rsidR="00143EFB" w:rsidRPr="009C3751">
        <w:rPr>
          <w:rFonts w:ascii="Times New Roman" w:eastAsiaTheme="minorHAnsi" w:hAnsi="Times New Roman"/>
          <w:lang w:eastAsia="en-US"/>
        </w:rPr>
        <w:t xml:space="preserve">приемки Объекта </w:t>
      </w:r>
      <w:r w:rsidR="00DD07B9" w:rsidRPr="009C3751">
        <w:rPr>
          <w:rFonts w:ascii="Times New Roman" w:eastAsiaTheme="minorHAnsi" w:hAnsi="Times New Roman"/>
          <w:lang w:eastAsia="en-US"/>
        </w:rPr>
        <w:t>долевого строительства</w:t>
      </w:r>
      <w:r w:rsidR="00143EFB" w:rsidRPr="009C3751">
        <w:rPr>
          <w:rFonts w:ascii="Times New Roman" w:eastAsiaTheme="minorHAnsi" w:hAnsi="Times New Roman"/>
          <w:lang w:eastAsia="en-US"/>
        </w:rPr>
        <w:t xml:space="preserve"> по </w:t>
      </w:r>
      <w:r w:rsidRPr="009C3751">
        <w:rPr>
          <w:rFonts w:ascii="Times New Roman" w:eastAsiaTheme="minorHAnsi" w:hAnsi="Times New Roman"/>
          <w:lang w:eastAsia="en-US"/>
        </w:rPr>
        <w:t>Акт</w:t>
      </w:r>
      <w:r w:rsidR="00143EFB" w:rsidRPr="009C3751">
        <w:rPr>
          <w:rFonts w:ascii="Times New Roman" w:eastAsiaTheme="minorHAnsi" w:hAnsi="Times New Roman"/>
          <w:lang w:eastAsia="en-US"/>
        </w:rPr>
        <w:t>у</w:t>
      </w:r>
      <w:r w:rsidRPr="009C3751">
        <w:rPr>
          <w:rFonts w:ascii="Times New Roman" w:eastAsiaTheme="minorHAnsi" w:hAnsi="Times New Roman"/>
          <w:lang w:eastAsia="en-US"/>
        </w:rPr>
        <w:t xml:space="preserve"> приема-передачи </w:t>
      </w:r>
      <w:r w:rsidR="004D2DE2" w:rsidRPr="009C3751">
        <w:rPr>
          <w:rFonts w:ascii="Times New Roman" w:eastAsiaTheme="minorHAnsi" w:hAnsi="Times New Roman"/>
          <w:lang w:eastAsia="en-US"/>
        </w:rPr>
        <w:t>Объекта долевого строительства</w:t>
      </w:r>
      <w:r w:rsidR="00224027" w:rsidRPr="009C3751">
        <w:rPr>
          <w:rFonts w:ascii="Times New Roman" w:eastAsiaTheme="minorHAnsi" w:hAnsi="Times New Roman"/>
          <w:lang w:eastAsia="en-US"/>
        </w:rPr>
        <w:t xml:space="preserve"> </w:t>
      </w:r>
      <w:r w:rsidRPr="009C3751">
        <w:rPr>
          <w:rFonts w:ascii="Times New Roman" w:eastAsiaTheme="minorHAnsi" w:hAnsi="Times New Roman"/>
          <w:lang w:eastAsia="en-US"/>
        </w:rPr>
        <w:t>(в</w:t>
      </w:r>
      <w:r w:rsidR="004D2DE2" w:rsidRPr="009C3751">
        <w:rPr>
          <w:rFonts w:ascii="Times New Roman" w:eastAsiaTheme="minorHAnsi" w:hAnsi="Times New Roman"/>
          <w:lang w:eastAsia="en-US"/>
        </w:rPr>
        <w:t xml:space="preserve"> том числе составленно</w:t>
      </w:r>
      <w:r w:rsidR="003C3DC4" w:rsidRPr="009C3751">
        <w:rPr>
          <w:rFonts w:ascii="Times New Roman" w:eastAsiaTheme="minorHAnsi" w:hAnsi="Times New Roman"/>
          <w:lang w:eastAsia="en-US"/>
        </w:rPr>
        <w:t>му</w:t>
      </w:r>
      <w:r w:rsidR="004D2DE2" w:rsidRPr="009C3751">
        <w:rPr>
          <w:rFonts w:ascii="Times New Roman" w:eastAsiaTheme="minorHAnsi" w:hAnsi="Times New Roman"/>
          <w:lang w:eastAsia="en-US"/>
        </w:rPr>
        <w:t xml:space="preserve"> Застройщиком в одностороннем порядке</w:t>
      </w:r>
      <w:r w:rsidRPr="009C3751">
        <w:rPr>
          <w:rFonts w:ascii="Times New Roman" w:eastAsiaTheme="minorHAnsi" w:hAnsi="Times New Roman"/>
          <w:lang w:eastAsia="en-US"/>
        </w:rPr>
        <w:t>).</w:t>
      </w:r>
    </w:p>
    <w:p w14:paraId="63791EB7" w14:textId="033DEDC3" w:rsidR="001A6DD4" w:rsidRPr="009C3751" w:rsidRDefault="00373886" w:rsidP="001A6DD4">
      <w:pPr>
        <w:pStyle w:val="a7"/>
        <w:tabs>
          <w:tab w:val="left" w:pos="567"/>
        </w:tabs>
        <w:ind w:firstLine="567"/>
        <w:jc w:val="both"/>
        <w:rPr>
          <w:rFonts w:ascii="Times New Roman" w:eastAsiaTheme="minorHAnsi" w:hAnsi="Times New Roman"/>
          <w:lang w:eastAsia="en-US"/>
        </w:rPr>
      </w:pPr>
      <w:r w:rsidRPr="00614851">
        <w:rPr>
          <w:rFonts w:ascii="Times New Roman" w:eastAsiaTheme="minorHAnsi" w:hAnsi="Times New Roman"/>
          <w:lang w:eastAsia="en-US"/>
        </w:rPr>
        <w:t>4.1.12</w:t>
      </w:r>
      <w:r w:rsidR="001A6DD4" w:rsidRPr="00614851">
        <w:rPr>
          <w:rFonts w:ascii="Times New Roman" w:eastAsiaTheme="minorHAnsi" w:hAnsi="Times New Roman"/>
          <w:lang w:eastAsia="en-US"/>
        </w:rPr>
        <w:t xml:space="preserve">. Обязуется заключить </w:t>
      </w:r>
      <w:r w:rsidR="005866E7" w:rsidRPr="00614851">
        <w:rPr>
          <w:rFonts w:ascii="Times New Roman" w:eastAsiaTheme="minorHAnsi" w:hAnsi="Times New Roman"/>
          <w:lang w:eastAsia="en-US"/>
        </w:rPr>
        <w:t xml:space="preserve">с Застройщиком </w:t>
      </w:r>
      <w:r w:rsidR="001A6DD4" w:rsidRPr="00614851">
        <w:rPr>
          <w:rFonts w:ascii="Times New Roman" w:eastAsiaTheme="minorHAnsi" w:hAnsi="Times New Roman"/>
          <w:lang w:eastAsia="en-US"/>
        </w:rPr>
        <w:t xml:space="preserve">договор счета </w:t>
      </w:r>
      <w:proofErr w:type="spellStart"/>
      <w:r w:rsidR="001A6DD4" w:rsidRPr="00614851">
        <w:rPr>
          <w:rFonts w:ascii="Times New Roman" w:eastAsiaTheme="minorHAnsi" w:hAnsi="Times New Roman"/>
          <w:lang w:eastAsia="en-US"/>
        </w:rPr>
        <w:t>эскроу</w:t>
      </w:r>
      <w:proofErr w:type="spellEnd"/>
      <w:r w:rsidR="001A6DD4" w:rsidRPr="00614851">
        <w:rPr>
          <w:rFonts w:ascii="Times New Roman" w:eastAsiaTheme="minorHAnsi" w:hAnsi="Times New Roman"/>
          <w:lang w:eastAsia="en-US"/>
        </w:rPr>
        <w:t xml:space="preserve"> с другим уполномоченным банком, если в отношении уполномоченного банка, в котором открыт счет </w:t>
      </w:r>
      <w:proofErr w:type="spellStart"/>
      <w:r w:rsidR="001A6DD4" w:rsidRPr="00614851">
        <w:rPr>
          <w:rFonts w:ascii="Times New Roman" w:eastAsiaTheme="minorHAnsi" w:hAnsi="Times New Roman"/>
          <w:lang w:eastAsia="en-US"/>
        </w:rPr>
        <w:t>эскроу</w:t>
      </w:r>
      <w:proofErr w:type="spellEnd"/>
      <w:r w:rsidR="001A6DD4" w:rsidRPr="00614851">
        <w:rPr>
          <w:rFonts w:ascii="Times New Roman" w:eastAsiaTheme="minorHAnsi" w:hAnsi="Times New Roman"/>
          <w:lang w:eastAsia="en-US"/>
        </w:rPr>
        <w:t>, наступил страховой случай в соответствии с Федеральным законом от 23 декабря 2003 года N 177-ФЗ «О ст</w:t>
      </w:r>
      <w:r w:rsidR="002F5B81">
        <w:rPr>
          <w:rFonts w:ascii="Times New Roman" w:eastAsiaTheme="minorHAnsi" w:hAnsi="Times New Roman"/>
          <w:lang w:eastAsia="en-US"/>
        </w:rPr>
        <w:t>раховании вкладов</w:t>
      </w:r>
      <w:r w:rsidR="001A6DD4" w:rsidRPr="00614851">
        <w:rPr>
          <w:rFonts w:ascii="Times New Roman" w:eastAsiaTheme="minorHAnsi" w:hAnsi="Times New Roman"/>
          <w:lang w:eastAsia="en-US"/>
        </w:rPr>
        <w:t xml:space="preserve"> в банках Российской Федерации» до ввода в эксплуатацию </w:t>
      </w:r>
      <w:r w:rsidR="005866E7" w:rsidRPr="00614851">
        <w:rPr>
          <w:rFonts w:ascii="Times New Roman" w:eastAsiaTheme="minorHAnsi" w:hAnsi="Times New Roman"/>
          <w:lang w:eastAsia="en-US"/>
        </w:rPr>
        <w:t>Объекта</w:t>
      </w:r>
      <w:r w:rsidR="001A6DD4" w:rsidRPr="00614851">
        <w:rPr>
          <w:rFonts w:ascii="Times New Roman" w:eastAsiaTheme="minorHAnsi" w:hAnsi="Times New Roman"/>
          <w:lang w:eastAsia="en-US"/>
        </w:rPr>
        <w:t xml:space="preserve"> и государственной регистрации права собственности в отношении </w:t>
      </w:r>
      <w:r w:rsidR="005866E7" w:rsidRPr="00614851">
        <w:rPr>
          <w:rFonts w:ascii="Times New Roman" w:eastAsiaTheme="minorHAnsi" w:hAnsi="Times New Roman"/>
          <w:lang w:eastAsia="en-US"/>
        </w:rPr>
        <w:t xml:space="preserve">одного </w:t>
      </w:r>
      <w:r w:rsidR="001A6DD4" w:rsidRPr="00614851">
        <w:rPr>
          <w:rFonts w:ascii="Times New Roman" w:eastAsiaTheme="minorHAnsi" w:hAnsi="Times New Roman"/>
          <w:lang w:eastAsia="en-US"/>
        </w:rPr>
        <w:t xml:space="preserve">объекта долевого строительства, входящего в состав </w:t>
      </w:r>
      <w:r w:rsidR="005866E7" w:rsidRPr="00614851">
        <w:rPr>
          <w:rFonts w:ascii="Times New Roman" w:eastAsiaTheme="minorHAnsi" w:hAnsi="Times New Roman"/>
          <w:lang w:eastAsia="en-US"/>
        </w:rPr>
        <w:t>Объекта</w:t>
      </w:r>
      <w:r w:rsidR="001A6DD4" w:rsidRPr="00614851">
        <w:rPr>
          <w:rFonts w:ascii="Times New Roman" w:eastAsiaTheme="minorHAnsi" w:hAnsi="Times New Roman"/>
          <w:lang w:eastAsia="en-US"/>
        </w:rPr>
        <w:t>.</w:t>
      </w:r>
    </w:p>
    <w:p w14:paraId="598EDCC9" w14:textId="58B8E635" w:rsidR="00373886" w:rsidRPr="00077725" w:rsidRDefault="00373886" w:rsidP="00373886">
      <w:pPr>
        <w:pStyle w:val="a7"/>
        <w:tabs>
          <w:tab w:val="left" w:pos="567"/>
        </w:tabs>
        <w:ind w:firstLine="567"/>
        <w:jc w:val="both"/>
        <w:rPr>
          <w:rFonts w:ascii="Times New Roman" w:eastAsiaTheme="minorHAnsi" w:hAnsi="Times New Roman"/>
          <w:lang w:eastAsia="en-US"/>
        </w:rPr>
      </w:pPr>
      <w:r w:rsidRPr="009C3751">
        <w:rPr>
          <w:rFonts w:ascii="Times New Roman" w:eastAsiaTheme="minorHAnsi" w:hAnsi="Times New Roman"/>
          <w:lang w:eastAsia="en-US"/>
        </w:rPr>
        <w:t>4.1.13 Участник долевого строительства ознакомлен с тем, что нарушение условий эксплуатации Объекта (включая, но не ограничиваясь, размещение на фасаде Объекта внешних блоков кондиционеров и иного инженерного оборудования вне отведенных мест) является нарушением</w:t>
      </w:r>
      <w:r w:rsidRPr="00077725">
        <w:rPr>
          <w:rFonts w:ascii="Times New Roman" w:eastAsiaTheme="minorHAnsi" w:hAnsi="Times New Roman"/>
          <w:lang w:eastAsia="en-US"/>
        </w:rPr>
        <w:t xml:space="preserve"> архитектурного облика дома, что может повлечь за собой ответственность, предусмотренную законодательством. Участник долевого строительства не вправе устанавливать внешние блоки кондиционеров, а также другие дополнительные конструкции на фасаде Объекта в местах, отличных от мест, предусмотренных проектной документацией.</w:t>
      </w:r>
    </w:p>
    <w:p w14:paraId="00BFD7FD" w14:textId="66B68B17" w:rsidR="00373886" w:rsidRDefault="00373886" w:rsidP="001A6DD4">
      <w:pPr>
        <w:pStyle w:val="a7"/>
        <w:tabs>
          <w:tab w:val="left" w:pos="567"/>
        </w:tabs>
        <w:ind w:firstLine="567"/>
        <w:jc w:val="both"/>
        <w:rPr>
          <w:rFonts w:ascii="Times New Roman" w:eastAsiaTheme="minorHAnsi" w:hAnsi="Times New Roman"/>
          <w:lang w:eastAsia="en-US"/>
        </w:rPr>
      </w:pPr>
    </w:p>
    <w:p w14:paraId="4B34FE83" w14:textId="77777777" w:rsidR="00072CFD" w:rsidRPr="00B51E33" w:rsidRDefault="00643BF8" w:rsidP="001059E0">
      <w:pPr>
        <w:shd w:val="clear" w:color="auto" w:fill="FFFFFF"/>
        <w:tabs>
          <w:tab w:val="left" w:pos="-2694"/>
          <w:tab w:val="left" w:pos="567"/>
        </w:tabs>
        <w:ind w:firstLine="567"/>
        <w:jc w:val="both"/>
        <w:rPr>
          <w:b/>
        </w:rPr>
      </w:pPr>
      <w:r w:rsidRPr="00B51E33">
        <w:rPr>
          <w:b/>
        </w:rPr>
        <w:t>4.2.</w:t>
      </w:r>
      <w:r w:rsidR="00072CFD" w:rsidRPr="00B51E33">
        <w:rPr>
          <w:b/>
        </w:rPr>
        <w:t xml:space="preserve"> Права и обязанности Застройщика:</w:t>
      </w:r>
    </w:p>
    <w:p w14:paraId="4B14C2B4" w14:textId="77777777" w:rsidR="00072CFD" w:rsidRPr="00B51E33" w:rsidRDefault="00D111EE" w:rsidP="001059E0">
      <w:pPr>
        <w:pStyle w:val="a7"/>
        <w:tabs>
          <w:tab w:val="left" w:pos="567"/>
        </w:tabs>
        <w:ind w:firstLine="567"/>
        <w:jc w:val="both"/>
        <w:rPr>
          <w:rFonts w:ascii="Times New Roman" w:hAnsi="Times New Roman"/>
        </w:rPr>
      </w:pPr>
      <w:r w:rsidRPr="00B51E33">
        <w:rPr>
          <w:rFonts w:ascii="Times New Roman" w:hAnsi="Times New Roman"/>
        </w:rPr>
        <w:t>4.2.1.</w:t>
      </w:r>
      <w:r w:rsidR="00072CFD" w:rsidRPr="00B51E33">
        <w:rPr>
          <w:rFonts w:ascii="Times New Roman" w:hAnsi="Times New Roman"/>
        </w:rPr>
        <w:t xml:space="preserve"> </w:t>
      </w:r>
      <w:r w:rsidR="00484B25" w:rsidRPr="00B51E33">
        <w:rPr>
          <w:rFonts w:ascii="Times New Roman" w:hAnsi="Times New Roman"/>
        </w:rPr>
        <w:t>В срок, предус</w:t>
      </w:r>
      <w:r w:rsidR="00E510CF" w:rsidRPr="00B51E33">
        <w:rPr>
          <w:rFonts w:ascii="Times New Roman" w:hAnsi="Times New Roman"/>
        </w:rPr>
        <w:t xml:space="preserve">мотренный настоящим Договором, </w:t>
      </w:r>
      <w:r w:rsidR="00484B25" w:rsidRPr="00B51E33">
        <w:rPr>
          <w:rFonts w:ascii="Times New Roman" w:hAnsi="Times New Roman"/>
        </w:rPr>
        <w:t>своими силами и/или с</w:t>
      </w:r>
      <w:r w:rsidR="00072CFD" w:rsidRPr="00B51E33">
        <w:rPr>
          <w:rFonts w:ascii="Times New Roman" w:hAnsi="Times New Roman"/>
        </w:rPr>
        <w:t xml:space="preserve"> привлечением третьих лиц построить</w:t>
      </w:r>
      <w:r w:rsidR="00484B25" w:rsidRPr="00B51E33">
        <w:rPr>
          <w:rFonts w:ascii="Times New Roman" w:hAnsi="Times New Roman"/>
        </w:rPr>
        <w:t xml:space="preserve"> (создать) </w:t>
      </w:r>
      <w:r w:rsidR="00072CFD" w:rsidRPr="00B51E33">
        <w:rPr>
          <w:rFonts w:ascii="Times New Roman" w:hAnsi="Times New Roman"/>
        </w:rPr>
        <w:t>Объект</w:t>
      </w:r>
      <w:r w:rsidR="00BF4312" w:rsidRPr="00B51E33">
        <w:rPr>
          <w:rFonts w:ascii="Times New Roman" w:hAnsi="Times New Roman"/>
        </w:rPr>
        <w:t>,</w:t>
      </w:r>
      <w:r w:rsidR="00072CFD" w:rsidRPr="00B51E33">
        <w:rPr>
          <w:rFonts w:ascii="Times New Roman" w:hAnsi="Times New Roman"/>
        </w:rPr>
        <w:t xml:space="preserve"> после получения разрешения на его ввод в эксплуатацию</w:t>
      </w:r>
      <w:r w:rsidR="00BF4312" w:rsidRPr="00B51E33">
        <w:rPr>
          <w:rFonts w:ascii="Times New Roman" w:eastAsiaTheme="minorHAnsi" w:hAnsi="Times New Roman"/>
          <w:lang w:eastAsia="en-US"/>
        </w:rPr>
        <w:t xml:space="preserve"> при условии выполнения </w:t>
      </w:r>
      <w:r w:rsidR="003752E6" w:rsidRPr="00B51E33">
        <w:rPr>
          <w:rFonts w:ascii="Times New Roman" w:eastAsiaTheme="minorHAnsi" w:hAnsi="Times New Roman"/>
          <w:lang w:eastAsia="en-US"/>
        </w:rPr>
        <w:t>Участником долевого строительства</w:t>
      </w:r>
      <w:r w:rsidR="00BF4312" w:rsidRPr="00B51E33">
        <w:rPr>
          <w:rFonts w:ascii="Times New Roman" w:eastAsiaTheme="minorHAnsi" w:hAnsi="Times New Roman"/>
          <w:lang w:eastAsia="en-US"/>
        </w:rPr>
        <w:t xml:space="preserve"> своих финансовых обязательств по настоящему Договору в полном объеме</w:t>
      </w:r>
      <w:r w:rsidR="00072CFD" w:rsidRPr="00B51E33">
        <w:rPr>
          <w:rFonts w:ascii="Times New Roman" w:hAnsi="Times New Roman"/>
        </w:rPr>
        <w:t xml:space="preserve"> передать Объект долевого строительства Участник</w:t>
      </w:r>
      <w:r w:rsidR="005A556F" w:rsidRPr="00B51E33">
        <w:rPr>
          <w:rFonts w:ascii="Times New Roman" w:hAnsi="Times New Roman"/>
        </w:rPr>
        <w:t>у</w:t>
      </w:r>
      <w:r w:rsidR="005C6409" w:rsidRPr="00B51E33">
        <w:rPr>
          <w:rFonts w:ascii="Times New Roman" w:hAnsi="Times New Roman"/>
        </w:rPr>
        <w:t xml:space="preserve"> долевого строительства по Акту</w:t>
      </w:r>
      <w:r w:rsidR="00072CFD" w:rsidRPr="00B51E33">
        <w:rPr>
          <w:rFonts w:ascii="Times New Roman" w:hAnsi="Times New Roman"/>
        </w:rPr>
        <w:t xml:space="preserve"> приема-передачи</w:t>
      </w:r>
      <w:r w:rsidR="00491629" w:rsidRPr="00B51E33">
        <w:rPr>
          <w:rFonts w:ascii="Times New Roman" w:eastAsiaTheme="minorHAnsi" w:hAnsi="Times New Roman"/>
          <w:lang w:eastAsia="en-US"/>
        </w:rPr>
        <w:t xml:space="preserve"> </w:t>
      </w:r>
      <w:r w:rsidR="00491629" w:rsidRPr="00B51E33">
        <w:rPr>
          <w:rFonts w:ascii="Times New Roman" w:hAnsi="Times New Roman"/>
        </w:rPr>
        <w:t>Объекта долевого строительства</w:t>
      </w:r>
      <w:r w:rsidR="00ED6D1C" w:rsidRPr="00B51E33">
        <w:rPr>
          <w:rFonts w:ascii="Times New Roman" w:hAnsi="Times New Roman"/>
        </w:rPr>
        <w:t xml:space="preserve"> (в том числе одностороннему Акту </w:t>
      </w:r>
      <w:r w:rsidR="00474A12" w:rsidRPr="00B51E33">
        <w:rPr>
          <w:rFonts w:ascii="Times New Roman" w:hAnsi="Times New Roman"/>
        </w:rPr>
        <w:t>пр</w:t>
      </w:r>
      <w:r w:rsidR="00C228A6" w:rsidRPr="00B51E33">
        <w:rPr>
          <w:rFonts w:ascii="Times New Roman" w:hAnsi="Times New Roman"/>
        </w:rPr>
        <w:t>и</w:t>
      </w:r>
      <w:r w:rsidR="00474A12" w:rsidRPr="00B51E33">
        <w:rPr>
          <w:rFonts w:ascii="Times New Roman" w:hAnsi="Times New Roman"/>
        </w:rPr>
        <w:t>е</w:t>
      </w:r>
      <w:r w:rsidR="00C228A6" w:rsidRPr="00B51E33">
        <w:rPr>
          <w:rFonts w:ascii="Times New Roman" w:hAnsi="Times New Roman"/>
        </w:rPr>
        <w:t>ма-</w:t>
      </w:r>
      <w:r w:rsidR="00ED6D1C" w:rsidRPr="00B51E33">
        <w:rPr>
          <w:rFonts w:ascii="Times New Roman" w:hAnsi="Times New Roman"/>
        </w:rPr>
        <w:t>передачи Объекта долевого строительства, составленному Застройщиком)</w:t>
      </w:r>
      <w:r w:rsidR="00072CFD" w:rsidRPr="00B51E33">
        <w:rPr>
          <w:rFonts w:ascii="Times New Roman" w:hAnsi="Times New Roman"/>
        </w:rPr>
        <w:t xml:space="preserve">, в соответствии с условиями </w:t>
      </w:r>
      <w:r w:rsidRPr="00B51E33">
        <w:rPr>
          <w:rFonts w:ascii="Times New Roman" w:hAnsi="Times New Roman"/>
        </w:rPr>
        <w:t>Договора</w:t>
      </w:r>
      <w:r w:rsidR="00072CFD" w:rsidRPr="00B51E33">
        <w:rPr>
          <w:rFonts w:ascii="Times New Roman" w:hAnsi="Times New Roman"/>
        </w:rPr>
        <w:t xml:space="preserve">; </w:t>
      </w:r>
    </w:p>
    <w:p w14:paraId="767E486E" w14:textId="5D0E97F1" w:rsidR="00072CFD" w:rsidRPr="00B51E33" w:rsidRDefault="00D111EE" w:rsidP="001059E0">
      <w:pPr>
        <w:pStyle w:val="a7"/>
        <w:tabs>
          <w:tab w:val="left" w:pos="567"/>
        </w:tabs>
        <w:ind w:firstLine="567"/>
        <w:jc w:val="both"/>
        <w:rPr>
          <w:rFonts w:ascii="Times New Roman" w:hAnsi="Times New Roman"/>
        </w:rPr>
      </w:pPr>
      <w:r w:rsidRPr="00B51E33">
        <w:rPr>
          <w:rFonts w:ascii="Times New Roman" w:hAnsi="Times New Roman"/>
        </w:rPr>
        <w:t>4.2.2</w:t>
      </w:r>
      <w:r w:rsidR="00072CFD" w:rsidRPr="00B51E33">
        <w:rPr>
          <w:rFonts w:ascii="Times New Roman" w:hAnsi="Times New Roman"/>
        </w:rPr>
        <w:t xml:space="preserve">. Обеспечить строительство Объекта в соответствии с условиями </w:t>
      </w:r>
      <w:r w:rsidR="00862DCF" w:rsidRPr="00B51E33">
        <w:rPr>
          <w:rFonts w:ascii="Times New Roman" w:hAnsi="Times New Roman"/>
        </w:rPr>
        <w:t>Д</w:t>
      </w:r>
      <w:r w:rsidR="00072CFD" w:rsidRPr="00B51E33">
        <w:rPr>
          <w:rFonts w:ascii="Times New Roman" w:hAnsi="Times New Roman"/>
        </w:rPr>
        <w:t>оговора</w:t>
      </w:r>
      <w:r w:rsidR="00484B25" w:rsidRPr="00B51E33">
        <w:rPr>
          <w:rFonts w:ascii="Times New Roman" w:hAnsi="Times New Roman"/>
        </w:rPr>
        <w:t xml:space="preserve">, Разрешением на строительство и проектной документацией, а также с </w:t>
      </w:r>
      <w:r w:rsidR="00072CFD" w:rsidRPr="00B51E33">
        <w:rPr>
          <w:rFonts w:ascii="Times New Roman" w:hAnsi="Times New Roman"/>
        </w:rPr>
        <w:t>требованиями правовых</w:t>
      </w:r>
      <w:r w:rsidR="005866E7">
        <w:rPr>
          <w:rFonts w:ascii="Times New Roman" w:hAnsi="Times New Roman"/>
        </w:rPr>
        <w:t xml:space="preserve"> актов</w:t>
      </w:r>
      <w:r w:rsidR="00072CFD" w:rsidRPr="00B51E33">
        <w:rPr>
          <w:rFonts w:ascii="Times New Roman" w:hAnsi="Times New Roman"/>
        </w:rPr>
        <w:t xml:space="preserve">; </w:t>
      </w:r>
    </w:p>
    <w:p w14:paraId="65ADAA61" w14:textId="77777777" w:rsidR="00072CFD" w:rsidRPr="00B51E33" w:rsidRDefault="00D257A3" w:rsidP="001059E0">
      <w:pPr>
        <w:pStyle w:val="a7"/>
        <w:tabs>
          <w:tab w:val="left" w:pos="567"/>
        </w:tabs>
        <w:ind w:firstLine="567"/>
        <w:jc w:val="both"/>
        <w:rPr>
          <w:rFonts w:ascii="Times New Roman" w:hAnsi="Times New Roman"/>
        </w:rPr>
      </w:pPr>
      <w:r w:rsidRPr="00B51E33">
        <w:rPr>
          <w:rFonts w:ascii="Times New Roman" w:hAnsi="Times New Roman"/>
        </w:rPr>
        <w:t>4.2.3.</w:t>
      </w:r>
      <w:r w:rsidR="00072CFD" w:rsidRPr="00B51E33">
        <w:rPr>
          <w:rFonts w:ascii="Times New Roman" w:hAnsi="Times New Roman"/>
        </w:rPr>
        <w:t xml:space="preserve"> Предоставлять Участнику долевого строительства по его требованию информацию о Застройщике, проекте строительства Объекта, ходе строительства Объекта и о ходе исполнения обязательств перед Участником долевого строительства;</w:t>
      </w:r>
    </w:p>
    <w:p w14:paraId="526E4658" w14:textId="77777777" w:rsidR="00072CFD" w:rsidRPr="00B51E33" w:rsidRDefault="00D257A3" w:rsidP="001059E0">
      <w:pPr>
        <w:autoSpaceDE w:val="0"/>
        <w:autoSpaceDN w:val="0"/>
        <w:adjustRightInd w:val="0"/>
        <w:ind w:firstLine="567"/>
        <w:jc w:val="both"/>
        <w:rPr>
          <w:rFonts w:eastAsiaTheme="minorHAnsi"/>
          <w:lang w:eastAsia="en-US"/>
        </w:rPr>
      </w:pPr>
      <w:r w:rsidRPr="00B51E33">
        <w:t>4.2.4.</w:t>
      </w:r>
      <w:r w:rsidR="00072CFD" w:rsidRPr="00B51E33">
        <w:t xml:space="preserve"> </w:t>
      </w:r>
      <w:r w:rsidR="00F56D81" w:rsidRPr="00B51E33">
        <w:t>П</w:t>
      </w:r>
      <w:r w:rsidR="00F56D81" w:rsidRPr="00B51E33">
        <w:rPr>
          <w:rFonts w:eastAsiaTheme="minorHAnsi"/>
          <w:lang w:eastAsia="en-US"/>
        </w:rPr>
        <w:t xml:space="preserve">ередать разрешение на ввод в эксплуатацию многоквартирного дома в </w:t>
      </w:r>
      <w:r w:rsidR="00AF5E12" w:rsidRPr="00B51E33">
        <w:rPr>
          <w:rFonts w:eastAsiaTheme="minorHAnsi"/>
          <w:lang w:eastAsia="en-US"/>
        </w:rPr>
        <w:t>орган, осуществляющий государственный кадастровый учет и государственную регистрацию прав</w:t>
      </w:r>
      <w:r w:rsidR="00F56D81" w:rsidRPr="00B51E33">
        <w:rPr>
          <w:rFonts w:eastAsiaTheme="minorHAnsi"/>
          <w:lang w:eastAsia="en-US"/>
        </w:rPr>
        <w:t>.</w:t>
      </w:r>
    </w:p>
    <w:p w14:paraId="6B8D8884" w14:textId="77777777" w:rsidR="00072CFD" w:rsidRPr="00B51E33" w:rsidRDefault="00277DE6" w:rsidP="001059E0">
      <w:pPr>
        <w:pStyle w:val="a7"/>
        <w:tabs>
          <w:tab w:val="left" w:pos="567"/>
        </w:tabs>
        <w:ind w:firstLine="567"/>
        <w:jc w:val="both"/>
        <w:rPr>
          <w:rFonts w:ascii="Times New Roman" w:hAnsi="Times New Roman"/>
        </w:rPr>
      </w:pPr>
      <w:r w:rsidRPr="00B51E33">
        <w:rPr>
          <w:rFonts w:ascii="Times New Roman" w:hAnsi="Times New Roman"/>
        </w:rPr>
        <w:t>4.2.5</w:t>
      </w:r>
      <w:r w:rsidR="00072CFD" w:rsidRPr="00B51E33">
        <w:rPr>
          <w:rFonts w:ascii="Times New Roman" w:hAnsi="Times New Roman"/>
        </w:rPr>
        <w:t xml:space="preserve">. Выполнять все функции, необходимые для завершения строительства Объекта </w:t>
      </w:r>
      <w:r w:rsidR="00683113" w:rsidRPr="00B51E33">
        <w:rPr>
          <w:rFonts w:ascii="Times New Roman" w:hAnsi="Times New Roman"/>
        </w:rPr>
        <w:t>в срок, установленный Д</w:t>
      </w:r>
      <w:r w:rsidR="00072CFD" w:rsidRPr="00B51E33">
        <w:rPr>
          <w:rFonts w:ascii="Times New Roman" w:hAnsi="Times New Roman"/>
        </w:rPr>
        <w:t>оговором. В случае реорганизации Застройщика обеспечить правопреемственность договорных отношений Сторон и передать правопреемнику все пр</w:t>
      </w:r>
      <w:r w:rsidR="00683113" w:rsidRPr="00B51E33">
        <w:rPr>
          <w:rFonts w:ascii="Times New Roman" w:hAnsi="Times New Roman"/>
        </w:rPr>
        <w:t>ава и обязанности по Д</w:t>
      </w:r>
      <w:r w:rsidR="00072CFD" w:rsidRPr="00B51E33">
        <w:rPr>
          <w:rFonts w:ascii="Times New Roman" w:hAnsi="Times New Roman"/>
        </w:rPr>
        <w:t>оговору.</w:t>
      </w:r>
    </w:p>
    <w:p w14:paraId="2FBB1508" w14:textId="77777777" w:rsidR="00467AD1" w:rsidRPr="00B51E33" w:rsidRDefault="00277DE6" w:rsidP="001059E0">
      <w:pPr>
        <w:pStyle w:val="a7"/>
        <w:tabs>
          <w:tab w:val="left" w:pos="567"/>
        </w:tabs>
        <w:ind w:firstLine="567"/>
        <w:jc w:val="both"/>
        <w:rPr>
          <w:rFonts w:ascii="Times New Roman" w:hAnsi="Times New Roman"/>
        </w:rPr>
      </w:pPr>
      <w:r w:rsidRPr="00B51E33">
        <w:rPr>
          <w:rFonts w:ascii="Times New Roman" w:hAnsi="Times New Roman"/>
        </w:rPr>
        <w:t>4.2.6.</w:t>
      </w:r>
      <w:r w:rsidR="00072CFD" w:rsidRPr="00B51E33">
        <w:rPr>
          <w:rFonts w:ascii="Times New Roman" w:hAnsi="Times New Roman"/>
        </w:rPr>
        <w:t xml:space="preserve"> Выполнять иные свои обязанности, возни</w:t>
      </w:r>
      <w:r w:rsidR="007B6D6E" w:rsidRPr="00B51E33">
        <w:rPr>
          <w:rFonts w:ascii="Times New Roman" w:hAnsi="Times New Roman"/>
        </w:rPr>
        <w:t>кшие как на основании Д</w:t>
      </w:r>
      <w:r w:rsidR="00072CFD" w:rsidRPr="00B51E33">
        <w:rPr>
          <w:rFonts w:ascii="Times New Roman" w:hAnsi="Times New Roman"/>
        </w:rPr>
        <w:t>оговора, так и в силу требований правовых актов.</w:t>
      </w:r>
    </w:p>
    <w:p w14:paraId="3722AF18" w14:textId="77777777" w:rsidR="005A6778" w:rsidRPr="009C3751" w:rsidRDefault="005A6778" w:rsidP="001059E0">
      <w:pPr>
        <w:pStyle w:val="a7"/>
        <w:tabs>
          <w:tab w:val="left" w:pos="567"/>
        </w:tabs>
        <w:ind w:firstLine="567"/>
        <w:jc w:val="both"/>
        <w:rPr>
          <w:rFonts w:ascii="Times New Roman" w:hAnsi="Times New Roman"/>
        </w:rPr>
      </w:pPr>
      <w:r w:rsidRPr="009C3751">
        <w:rPr>
          <w:rFonts w:ascii="Times New Roman" w:hAnsi="Times New Roman"/>
        </w:rPr>
        <w:t xml:space="preserve">4.2.7. Обязательства Застройщика считаются исполненными с момента </w:t>
      </w:r>
      <w:r w:rsidR="00ED6D1C" w:rsidRPr="009C3751">
        <w:rPr>
          <w:rFonts w:ascii="Times New Roman" w:hAnsi="Times New Roman"/>
        </w:rPr>
        <w:t xml:space="preserve">передачи Объекта </w:t>
      </w:r>
      <w:r w:rsidR="00DD07B9" w:rsidRPr="009C3751">
        <w:rPr>
          <w:rFonts w:ascii="Times New Roman" w:hAnsi="Times New Roman"/>
        </w:rPr>
        <w:t>долевого строительства</w:t>
      </w:r>
      <w:r w:rsidR="00ED6D1C" w:rsidRPr="009C3751">
        <w:rPr>
          <w:rFonts w:ascii="Times New Roman" w:hAnsi="Times New Roman"/>
        </w:rPr>
        <w:t xml:space="preserve"> по </w:t>
      </w:r>
      <w:r w:rsidRPr="009C3751">
        <w:rPr>
          <w:rFonts w:ascii="Times New Roman" w:hAnsi="Times New Roman"/>
        </w:rPr>
        <w:t>подпис</w:t>
      </w:r>
      <w:r w:rsidR="00ED6D1C" w:rsidRPr="009C3751">
        <w:rPr>
          <w:rFonts w:ascii="Times New Roman" w:hAnsi="Times New Roman"/>
        </w:rPr>
        <w:t>ываемому</w:t>
      </w:r>
      <w:r w:rsidRPr="009C3751">
        <w:rPr>
          <w:rFonts w:ascii="Times New Roman" w:hAnsi="Times New Roman"/>
        </w:rPr>
        <w:t xml:space="preserve"> Сторонами Акт</w:t>
      </w:r>
      <w:r w:rsidR="00ED6D1C" w:rsidRPr="009C3751">
        <w:rPr>
          <w:rFonts w:ascii="Times New Roman" w:hAnsi="Times New Roman"/>
        </w:rPr>
        <w:t>у</w:t>
      </w:r>
      <w:r w:rsidRPr="009C3751">
        <w:rPr>
          <w:rFonts w:ascii="Times New Roman" w:hAnsi="Times New Roman"/>
        </w:rPr>
        <w:t xml:space="preserve"> приема-передачи Объекта долевого строительства</w:t>
      </w:r>
      <w:r w:rsidR="00ED6D1C" w:rsidRPr="009C3751">
        <w:rPr>
          <w:rFonts w:ascii="Times New Roman" w:hAnsi="Times New Roman"/>
        </w:rPr>
        <w:t xml:space="preserve">, в том числе по одностороннему Акту </w:t>
      </w:r>
      <w:r w:rsidR="00474A12" w:rsidRPr="009C3751">
        <w:rPr>
          <w:rFonts w:ascii="Times New Roman" w:hAnsi="Times New Roman"/>
        </w:rPr>
        <w:t>приема-</w:t>
      </w:r>
      <w:r w:rsidR="00ED6D1C" w:rsidRPr="009C3751">
        <w:rPr>
          <w:rFonts w:ascii="Times New Roman" w:hAnsi="Times New Roman"/>
        </w:rPr>
        <w:t xml:space="preserve">передачи Объекта долевого строительства, составленному Застройщиком </w:t>
      </w:r>
      <w:r w:rsidRPr="009C3751">
        <w:rPr>
          <w:rFonts w:ascii="Times New Roman" w:hAnsi="Times New Roman"/>
        </w:rPr>
        <w:t>в случае отказа или уклонения Участника долевого строительства от принятия Объекта долевого строительства.</w:t>
      </w:r>
    </w:p>
    <w:p w14:paraId="48A407BB" w14:textId="674E456B" w:rsidR="00513C40" w:rsidRPr="009C3751" w:rsidRDefault="00513C40" w:rsidP="001059E0">
      <w:pPr>
        <w:pStyle w:val="a7"/>
        <w:tabs>
          <w:tab w:val="left" w:pos="567"/>
        </w:tabs>
        <w:ind w:firstLine="567"/>
        <w:jc w:val="both"/>
        <w:rPr>
          <w:rFonts w:ascii="Times New Roman" w:hAnsi="Times New Roman"/>
        </w:rPr>
      </w:pPr>
      <w:r w:rsidRPr="009C3751">
        <w:rPr>
          <w:rFonts w:ascii="Times New Roman" w:hAnsi="Times New Roman"/>
        </w:rPr>
        <w:t>4.2.8. Застройщик не принимает на себя обязательств по полной чистовой уборке Объекта долевого строительства.</w:t>
      </w:r>
    </w:p>
    <w:p w14:paraId="1E177AF9" w14:textId="054C01FD" w:rsidR="001A6DD4" w:rsidRPr="009C3751" w:rsidRDefault="001A6DD4" w:rsidP="001A6DD4">
      <w:pPr>
        <w:pStyle w:val="a7"/>
        <w:tabs>
          <w:tab w:val="left" w:pos="567"/>
        </w:tabs>
        <w:ind w:firstLine="567"/>
        <w:jc w:val="both"/>
        <w:rPr>
          <w:rFonts w:ascii="Times New Roman" w:hAnsi="Times New Roman"/>
        </w:rPr>
      </w:pPr>
      <w:r w:rsidRPr="00614851">
        <w:rPr>
          <w:rFonts w:ascii="Times New Roman" w:hAnsi="Times New Roman"/>
        </w:rPr>
        <w:t xml:space="preserve">4.2.9. Если в отношении уполномоченного банка, в котором открыт счет </w:t>
      </w:r>
      <w:proofErr w:type="spellStart"/>
      <w:r w:rsidRPr="00614851">
        <w:rPr>
          <w:rFonts w:ascii="Times New Roman" w:hAnsi="Times New Roman"/>
        </w:rPr>
        <w:t>эскроу</w:t>
      </w:r>
      <w:proofErr w:type="spellEnd"/>
      <w:r w:rsidRPr="00614851">
        <w:rPr>
          <w:rFonts w:ascii="Times New Roman" w:hAnsi="Times New Roman"/>
        </w:rPr>
        <w:t>, наступил страховой случай в соответствии с Федеральным законом от 23 декабря 2003 года N 177-ФЗ «О ст</w:t>
      </w:r>
      <w:r w:rsidR="002F5B81">
        <w:rPr>
          <w:rFonts w:ascii="Times New Roman" w:hAnsi="Times New Roman"/>
        </w:rPr>
        <w:t>раховании вкладов</w:t>
      </w:r>
      <w:r w:rsidRPr="00614851">
        <w:rPr>
          <w:rFonts w:ascii="Times New Roman" w:hAnsi="Times New Roman"/>
        </w:rPr>
        <w:t xml:space="preserve"> в банках Российской Федерации» до ввода в эксплуатацию Многоквартирного жилого дома Застройщик и Участник долевого строительства обязаны заключить договор счета </w:t>
      </w:r>
      <w:proofErr w:type="spellStart"/>
      <w:r w:rsidRPr="00614851">
        <w:rPr>
          <w:rFonts w:ascii="Times New Roman" w:hAnsi="Times New Roman"/>
        </w:rPr>
        <w:t>эскроу</w:t>
      </w:r>
      <w:proofErr w:type="spellEnd"/>
      <w:r w:rsidRPr="00614851">
        <w:rPr>
          <w:rFonts w:ascii="Times New Roman" w:hAnsi="Times New Roman"/>
        </w:rPr>
        <w:t xml:space="preserve"> с другим уполномоченным банком.</w:t>
      </w:r>
      <w:r w:rsidRPr="009C3751">
        <w:rPr>
          <w:rFonts w:ascii="Times New Roman" w:hAnsi="Times New Roman"/>
        </w:rPr>
        <w:t xml:space="preserve">  </w:t>
      </w:r>
    </w:p>
    <w:p w14:paraId="418D266D" w14:textId="77777777" w:rsidR="00F647C6" w:rsidRPr="009C3751" w:rsidRDefault="00F647C6" w:rsidP="001059E0">
      <w:pPr>
        <w:pStyle w:val="a7"/>
        <w:tabs>
          <w:tab w:val="left" w:pos="567"/>
        </w:tabs>
        <w:ind w:firstLine="567"/>
        <w:jc w:val="both"/>
        <w:rPr>
          <w:rFonts w:ascii="Times New Roman" w:hAnsi="Times New Roman"/>
        </w:rPr>
      </w:pPr>
    </w:p>
    <w:p w14:paraId="65627BFA" w14:textId="77777777" w:rsidR="00713331" w:rsidRPr="009C3751" w:rsidRDefault="00713331" w:rsidP="001059E0">
      <w:pPr>
        <w:jc w:val="center"/>
        <w:rPr>
          <w:b/>
        </w:rPr>
      </w:pPr>
      <w:r w:rsidRPr="009C3751">
        <w:rPr>
          <w:b/>
        </w:rPr>
        <w:t xml:space="preserve">5. </w:t>
      </w:r>
      <w:r w:rsidR="005878AD" w:rsidRPr="009C3751">
        <w:rPr>
          <w:b/>
        </w:rPr>
        <w:t>Гарантии качества</w:t>
      </w:r>
    </w:p>
    <w:p w14:paraId="0E3B2547" w14:textId="77777777" w:rsidR="005878AD" w:rsidRPr="009C3751" w:rsidRDefault="005878AD" w:rsidP="001059E0">
      <w:pPr>
        <w:tabs>
          <w:tab w:val="left" w:pos="567"/>
        </w:tabs>
        <w:ind w:firstLine="567"/>
        <w:jc w:val="both"/>
      </w:pPr>
      <w:r w:rsidRPr="009C3751">
        <w:lastRenderedPageBreak/>
        <w:t>5.1. Стороны определили, что разрешение на ввод в эксплуатацию Объекта является под</w:t>
      </w:r>
      <w:r w:rsidR="007B6D6E" w:rsidRPr="009C3751">
        <w:t>твержден</w:t>
      </w:r>
      <w:r w:rsidR="007850CF" w:rsidRPr="009C3751">
        <w:t>ием соответствия Объекта</w:t>
      </w:r>
      <w:r w:rsidRPr="009C3751">
        <w:t xml:space="preserve"> долевого строительства проектной документации, строительным нормам и правилам, требованиям технических и градостроительных регламентов, иным обязательным требованиям, а также Договору. </w:t>
      </w:r>
    </w:p>
    <w:p w14:paraId="0E11C726" w14:textId="77777777" w:rsidR="005878AD" w:rsidRPr="009C3751" w:rsidRDefault="005878AD" w:rsidP="001059E0">
      <w:pPr>
        <w:tabs>
          <w:tab w:val="left" w:pos="567"/>
        </w:tabs>
        <w:ind w:firstLine="567"/>
        <w:jc w:val="both"/>
      </w:pPr>
      <w:r w:rsidRPr="009C3751">
        <w:t>5.2. В случае если Объект долевого строительства построен (создан) Застройщиком с отступлениями от условий Договора и (или) обязательных требований, приведшими к ухудшению его качества, и делающими его непригодным</w:t>
      </w:r>
      <w:r w:rsidR="00E575B5" w:rsidRPr="009C3751">
        <w:t xml:space="preserve"> для предусмотренного Д</w:t>
      </w:r>
      <w:r w:rsidRPr="009C3751">
        <w:t>оговором использования, Участник долевого строительства вправе требовать от Застройщика безвозмездного устранения недостатков в разумный срок.</w:t>
      </w:r>
    </w:p>
    <w:p w14:paraId="5B11B2AD" w14:textId="74BD567E" w:rsidR="005878AD" w:rsidRPr="009C3751" w:rsidRDefault="005878AD" w:rsidP="001059E0">
      <w:pPr>
        <w:tabs>
          <w:tab w:val="left" w:pos="567"/>
        </w:tabs>
        <w:ind w:firstLine="567"/>
        <w:jc w:val="both"/>
      </w:pPr>
      <w:r w:rsidRPr="009C3751">
        <w:t xml:space="preserve">5.3. </w:t>
      </w:r>
      <w:r w:rsidR="00773A6E" w:rsidRPr="009C3751">
        <w:t xml:space="preserve">Гарантийный срок для Объекта </w:t>
      </w:r>
      <w:r w:rsidRPr="009C3751">
        <w:t>долевого строительства составляет 5 (Пять) лет с даты подписания уполномоченным органом разрешения на ввод Объекта в эксплуатацию. При этом:</w:t>
      </w:r>
    </w:p>
    <w:p w14:paraId="510087B0" w14:textId="5A018D13" w:rsidR="005878AD" w:rsidRPr="009C3751" w:rsidRDefault="005878AD" w:rsidP="001059E0">
      <w:pPr>
        <w:tabs>
          <w:tab w:val="left" w:pos="567"/>
        </w:tabs>
        <w:ind w:firstLine="567"/>
        <w:jc w:val="both"/>
      </w:pPr>
      <w:r w:rsidRPr="009C3751">
        <w:t xml:space="preserve">- </w:t>
      </w:r>
      <w:r w:rsidR="00B76BF2" w:rsidRPr="009C3751">
        <w:t xml:space="preserve"> </w:t>
      </w:r>
      <w:r w:rsidRPr="009C3751">
        <w:t xml:space="preserve">гарантийный срок для технологического и инженерного оборудования, входящего в состав Объекта долевого строительства, составляет 3 (Три) года со дня подписания первого акта приема-передачи или иного документа о передаче помещения в Объекте. </w:t>
      </w:r>
    </w:p>
    <w:p w14:paraId="1C6259E9" w14:textId="77777777" w:rsidR="00602B7F" w:rsidRPr="009C3751" w:rsidRDefault="00514B71" w:rsidP="001059E0">
      <w:pPr>
        <w:tabs>
          <w:tab w:val="left" w:pos="567"/>
        </w:tabs>
        <w:ind w:firstLine="567"/>
        <w:jc w:val="both"/>
      </w:pPr>
      <w:r w:rsidRPr="009C3751">
        <w:t xml:space="preserve">- </w:t>
      </w:r>
      <w:r w:rsidR="005878AD" w:rsidRPr="009C3751">
        <w:t>гарантийный срок оборудования, не являющегося инженерным или технологическим, материалов и комплектующих, на которые гарантийный срок установлен их изготовителем, соответствует гарантийному сроку изготовителя</w:t>
      </w:r>
      <w:r w:rsidR="00602B7F" w:rsidRPr="009C3751">
        <w:t>;</w:t>
      </w:r>
    </w:p>
    <w:p w14:paraId="6937BD26" w14:textId="77777777" w:rsidR="00A23A06" w:rsidRPr="00A23A06" w:rsidRDefault="00A23A06" w:rsidP="00A23A06">
      <w:pPr>
        <w:tabs>
          <w:tab w:val="left" w:pos="567"/>
        </w:tabs>
        <w:ind w:firstLine="567"/>
        <w:jc w:val="both"/>
      </w:pPr>
      <w:r w:rsidRPr="00A23A06">
        <w:t>-   гарантийный срок на отделочные работы и конечные устройства и составляющие элементы системы «Умного дома» указан в Приложении № 3 к настоящему Договору.</w:t>
      </w:r>
    </w:p>
    <w:p w14:paraId="58CD1D49" w14:textId="77777777" w:rsidR="00DD07B9" w:rsidRPr="00B51E33" w:rsidRDefault="00DD07B9" w:rsidP="001059E0">
      <w:pPr>
        <w:tabs>
          <w:tab w:val="left" w:pos="567"/>
        </w:tabs>
        <w:ind w:firstLine="567"/>
        <w:jc w:val="both"/>
      </w:pPr>
      <w:r w:rsidRPr="009C3751">
        <w:t xml:space="preserve">Застройщик не несет ответственности за недостатки (дефекты), обнаруженные в пределах гарантийного срока, если докажет, что они произошли вследствие нормального износа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w:t>
      </w:r>
      <w:r w:rsidR="003B3951" w:rsidRPr="009C3751">
        <w:t>или</w:t>
      </w:r>
      <w:r w:rsidRPr="009C3751">
        <w:t xml:space="preserve"> их ремонта, проведенного самим Участником долевого</w:t>
      </w:r>
      <w:r w:rsidRPr="00B51E33">
        <w:t xml:space="preserve"> строительства или привлеченными им третьими лицами, а также если недостатки (дефекты) </w:t>
      </w:r>
      <w:r w:rsidR="001B65AE" w:rsidRPr="00B51E33">
        <w:t>О</w:t>
      </w:r>
      <w:r w:rsidRPr="00B51E33">
        <w:t>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14:paraId="4FE964AB" w14:textId="77777777" w:rsidR="00B1440F" w:rsidRPr="00B51E33" w:rsidRDefault="005C00F0" w:rsidP="001059E0">
      <w:pPr>
        <w:tabs>
          <w:tab w:val="left" w:pos="567"/>
        </w:tabs>
        <w:ind w:firstLine="567"/>
        <w:jc w:val="both"/>
      </w:pPr>
      <w:r w:rsidRPr="00B51E33">
        <w:t>5.4. При приемке Объекта</w:t>
      </w:r>
      <w:r w:rsidR="00B1440F" w:rsidRPr="00B51E33">
        <w:t xml:space="preserve"> долевого строительства Участник долевого строительства вправе до подписания Акта приема-передачи</w:t>
      </w:r>
      <w:r w:rsidR="00491629" w:rsidRPr="00B51E33">
        <w:rPr>
          <w:rFonts w:eastAsiaTheme="minorHAnsi"/>
          <w:lang w:eastAsia="en-US"/>
        </w:rPr>
        <w:t xml:space="preserve"> </w:t>
      </w:r>
      <w:r w:rsidR="00491629" w:rsidRPr="00B51E33">
        <w:t>Объекта долевого строительства</w:t>
      </w:r>
      <w:r w:rsidR="00B1440F" w:rsidRPr="00B51E33">
        <w:t xml:space="preserve"> потребовать от Застройщика составления акта, в котором ука</w:t>
      </w:r>
      <w:r w:rsidRPr="00B51E33">
        <w:t>зывается несоответствие Объекта</w:t>
      </w:r>
      <w:r w:rsidR="00B1440F" w:rsidRPr="00B51E33">
        <w:t xml:space="preserve"> долевого строительства условиям договора, требованиям технических регламентов, проектной документации и градостроительных регламентов и иным обязательным требованиям, а также сроки устранения выявленных недостатков, и отказаться от подписания Акта приема-передачи до исполнения Застройщиком обязательств по устранению </w:t>
      </w:r>
      <w:r w:rsidR="00513C40" w:rsidRPr="00B51E33">
        <w:t xml:space="preserve"> существенных недостатков, делающих Объект долевого строительства непригодным для предусмотренного Договором использования</w:t>
      </w:r>
      <w:r w:rsidR="00B1440F" w:rsidRPr="00B51E33">
        <w:t>.</w:t>
      </w:r>
    </w:p>
    <w:p w14:paraId="47C7C438" w14:textId="01640895" w:rsidR="00CE0509" w:rsidRPr="00B51E33" w:rsidRDefault="00CE0509" w:rsidP="001059E0">
      <w:pPr>
        <w:tabs>
          <w:tab w:val="left" w:pos="567"/>
        </w:tabs>
        <w:ind w:firstLine="567"/>
        <w:jc w:val="both"/>
      </w:pPr>
      <w:r w:rsidRPr="00B51E33">
        <w:t xml:space="preserve">Стороны пришли к соглашению, что под существенным нарушением требований о качестве Объекта долевого строительства, понимается непригодность Объекта долевого строительства (Квартиры) в целом, либо каких-либо из его комнат для постоянного проживания, что определяется по критериям, установленным «Положением о признании помещения жилым помещением, жилого помещения непригодным для проживания и Жилого дома аварийным и подлежащим сносу», утверждённым Постановлением Правительства РФ </w:t>
      </w:r>
      <w:r w:rsidR="008E020B" w:rsidRPr="00B51E33">
        <w:t xml:space="preserve">№ </w:t>
      </w:r>
      <w:r w:rsidRPr="00B51E33">
        <w:t>47 от 28.01.2006 г., и иными законодательными актами.</w:t>
      </w:r>
    </w:p>
    <w:p w14:paraId="55BF78DA" w14:textId="77777777" w:rsidR="003467D1" w:rsidRPr="00B51E33" w:rsidRDefault="003467D1" w:rsidP="001059E0">
      <w:pPr>
        <w:tabs>
          <w:tab w:val="left" w:pos="567"/>
        </w:tabs>
        <w:ind w:firstLine="567"/>
        <w:jc w:val="both"/>
      </w:pPr>
      <w:r w:rsidRPr="00B51E33">
        <w:t>В случае наличия спора между Участником долевого строительства и Застройщиком по качеству Объекта долевого строительства по требованию Застройщика или Участника долевого строительства может быть создана комиссия с участием Участника долевого строительства, Застройщика, Генподрядчика и Управляющей организации.</w:t>
      </w:r>
    </w:p>
    <w:p w14:paraId="2D8C1B3D" w14:textId="77777777" w:rsidR="00B1440F" w:rsidRPr="00B51E33" w:rsidRDefault="00B1440F" w:rsidP="001059E0">
      <w:pPr>
        <w:tabs>
          <w:tab w:val="left" w:pos="567"/>
        </w:tabs>
        <w:ind w:firstLine="567"/>
        <w:jc w:val="both"/>
      </w:pPr>
      <w:r w:rsidRPr="00B51E33">
        <w:t>5.5. В случае непринятия Участником долевого строительства без моти</w:t>
      </w:r>
      <w:r w:rsidR="007C15F6" w:rsidRPr="00B51E33">
        <w:t>вированного обоснования Объекта</w:t>
      </w:r>
      <w:r w:rsidRPr="00B51E33">
        <w:t xml:space="preserve"> долевого строительства в срок, установленный </w:t>
      </w:r>
      <w:r w:rsidR="002275C0" w:rsidRPr="00B51E33">
        <w:t>Д</w:t>
      </w:r>
      <w:r w:rsidRPr="00B51E33">
        <w:t xml:space="preserve">оговором, Застройщик не несет ответственность за изменение (ухудшение) его качества, за исключением ответственности, возникающей из гарантийных обязательств, указанных в п. </w:t>
      </w:r>
      <w:r w:rsidR="002275C0" w:rsidRPr="00B51E33">
        <w:t>5.3</w:t>
      </w:r>
      <w:r w:rsidR="006F18F0" w:rsidRPr="00B51E33">
        <w:t xml:space="preserve"> настоящего Д</w:t>
      </w:r>
      <w:r w:rsidR="001B0019" w:rsidRPr="00B51E33">
        <w:t>оговора.</w:t>
      </w:r>
    </w:p>
    <w:p w14:paraId="72FDB70B" w14:textId="79042E41" w:rsidR="001B0019" w:rsidRPr="00B51E33" w:rsidRDefault="001B0019" w:rsidP="001059E0">
      <w:pPr>
        <w:tabs>
          <w:tab w:val="left" w:pos="567"/>
        </w:tabs>
        <w:ind w:firstLine="567"/>
        <w:jc w:val="both"/>
      </w:pPr>
      <w:r w:rsidRPr="00B51E33">
        <w:t xml:space="preserve">5.6.  Стороны пришли к соглашению, что согласованный Застройщиком с Участником долевого строительства срок для устранения недостатков Объекта долевого строительства, как выявленных при приемке Участником долевого строительства Объекта долевого строительства, так и выявленных в течение гарантийного срока составляет </w:t>
      </w:r>
      <w:r w:rsidR="00093F19" w:rsidRPr="00B51E33">
        <w:t>3</w:t>
      </w:r>
      <w:r w:rsidR="00F23FD4" w:rsidRPr="00B51E33">
        <w:t xml:space="preserve"> </w:t>
      </w:r>
      <w:r w:rsidRPr="00B51E33">
        <w:t>(</w:t>
      </w:r>
      <w:r w:rsidR="00093F19" w:rsidRPr="00B51E33">
        <w:t>Три</w:t>
      </w:r>
      <w:r w:rsidRPr="00B51E33">
        <w:t xml:space="preserve">) календарных </w:t>
      </w:r>
      <w:r w:rsidR="00F23FD4" w:rsidRPr="00B51E33">
        <w:t>месяц</w:t>
      </w:r>
      <w:r w:rsidR="00093F19" w:rsidRPr="00B51E33">
        <w:t>а</w:t>
      </w:r>
      <w:r w:rsidRPr="00B51E33">
        <w:t>. Застройщик вправе произвести устранение недостатков до истечения указанного срока.</w:t>
      </w:r>
    </w:p>
    <w:p w14:paraId="306F7757" w14:textId="3194679B" w:rsidR="0001342C" w:rsidRPr="00B51E33" w:rsidRDefault="0001342C" w:rsidP="001059E0">
      <w:pPr>
        <w:tabs>
          <w:tab w:val="left" w:pos="567"/>
        </w:tabs>
        <w:ind w:firstLine="567"/>
        <w:jc w:val="both"/>
      </w:pPr>
      <w:r w:rsidRPr="00B51E33">
        <w:t>5.7. Объект долевого строительства должен соответствовать техническим регламентам, национальным стандартам и сводам правил, применение которых является обязательным. Допускается в Объекте долевого строительства отклонения от ГОСТ, СНИП, СП, Стандартов, не являющихся обязательными и применяемых на добровольной основе в соответствии с действующим законодательством.</w:t>
      </w:r>
    </w:p>
    <w:p w14:paraId="0A641091" w14:textId="77777777" w:rsidR="00713331" w:rsidRPr="00B51E33" w:rsidRDefault="00713331" w:rsidP="001059E0">
      <w:pPr>
        <w:rPr>
          <w:b/>
        </w:rPr>
      </w:pPr>
    </w:p>
    <w:p w14:paraId="3BDC4FFC" w14:textId="77777777" w:rsidR="00713331" w:rsidRPr="00B51E33" w:rsidRDefault="00F52F76" w:rsidP="001059E0">
      <w:pPr>
        <w:jc w:val="center"/>
        <w:rPr>
          <w:b/>
        </w:rPr>
      </w:pPr>
      <w:r w:rsidRPr="00B51E33">
        <w:rPr>
          <w:b/>
        </w:rPr>
        <w:t>6. Срок действия Договора. Государственная регистрация Договора</w:t>
      </w:r>
    </w:p>
    <w:p w14:paraId="0DF55110" w14:textId="103AC2F0" w:rsidR="00596C0D" w:rsidRPr="00B51E33" w:rsidRDefault="00F52F76" w:rsidP="001059E0">
      <w:pPr>
        <w:tabs>
          <w:tab w:val="left" w:pos="567"/>
        </w:tabs>
        <w:ind w:firstLine="567"/>
        <w:jc w:val="both"/>
      </w:pPr>
      <w:r w:rsidRPr="00B51E33">
        <w:t>6</w:t>
      </w:r>
      <w:r w:rsidR="00596C0D" w:rsidRPr="00B51E33">
        <w:t xml:space="preserve">.1. Договор, все изменения (дополнения) и уступка прав требований по нему заключаются в письменной форме, подлежат государственной регистрации в </w:t>
      </w:r>
      <w:r w:rsidR="00AF5E12" w:rsidRPr="00B51E33">
        <w:t>органе, осуществляющем государственный кадастровый учет и государственную регистрацию прав</w:t>
      </w:r>
      <w:r w:rsidR="00596C0D" w:rsidRPr="00B51E33">
        <w:t xml:space="preserve"> в порядке, предусмотренном Федеральным законом </w:t>
      </w:r>
      <w:r w:rsidR="008E020B" w:rsidRPr="00B51E33">
        <w:t xml:space="preserve">№ </w:t>
      </w:r>
      <w:r w:rsidR="00136384" w:rsidRPr="00B51E33">
        <w:t xml:space="preserve">218-ФЗ </w:t>
      </w:r>
      <w:r w:rsidR="00194CA6" w:rsidRPr="00B51E33">
        <w:t>«</w:t>
      </w:r>
      <w:r w:rsidR="00136384" w:rsidRPr="00B51E33">
        <w:t>О государственной регистрации недвижимости</w:t>
      </w:r>
      <w:r w:rsidR="00194CA6" w:rsidRPr="00B51E33">
        <w:t>»</w:t>
      </w:r>
      <w:r w:rsidR="00136384" w:rsidRPr="00B51E33">
        <w:t xml:space="preserve"> от 13.07.2015 г.</w:t>
      </w:r>
      <w:r w:rsidR="00596C0D" w:rsidRPr="00B51E33">
        <w:t xml:space="preserve"> и считаются заключенными (вступившими в силу) с момента такой регистрации.</w:t>
      </w:r>
    </w:p>
    <w:p w14:paraId="1733967A" w14:textId="6C273B8E" w:rsidR="006864B9" w:rsidRPr="00B51E33" w:rsidRDefault="006864B9" w:rsidP="001059E0">
      <w:pPr>
        <w:tabs>
          <w:tab w:val="left" w:pos="567"/>
        </w:tabs>
        <w:ind w:firstLine="567"/>
        <w:jc w:val="both"/>
      </w:pPr>
      <w:r w:rsidRPr="00B51E33">
        <w:t xml:space="preserve">6.2. Стороны обязуются обратиться за государственной регистрацией Договора в </w:t>
      </w:r>
      <w:r w:rsidR="00AF5E12" w:rsidRPr="00B51E33">
        <w:t>орган, осуществляющий государственный кадастровый учет и государственную регистрацию прав</w:t>
      </w:r>
      <w:r w:rsidR="0059155E" w:rsidRPr="00B51E33">
        <w:t>,</w:t>
      </w:r>
      <w:r w:rsidRPr="00B51E33">
        <w:t xml:space="preserve"> в течение </w:t>
      </w:r>
      <w:r w:rsidR="00BD2F5D" w:rsidRPr="00B51E33">
        <w:t>5</w:t>
      </w:r>
      <w:r w:rsidRPr="00B51E33">
        <w:t xml:space="preserve"> (</w:t>
      </w:r>
      <w:r w:rsidR="00BD2F5D" w:rsidRPr="00B51E33">
        <w:t>пяти</w:t>
      </w:r>
      <w:r w:rsidRPr="00B51E33">
        <w:t>) рабочих д</w:t>
      </w:r>
      <w:r w:rsidR="00077725">
        <w:t xml:space="preserve">ней с даты подписания Договора и открытия </w:t>
      </w:r>
      <w:r w:rsidR="008624B2">
        <w:t>Участником долев</w:t>
      </w:r>
      <w:r w:rsidR="00431DCE">
        <w:t>ого строительства счета-</w:t>
      </w:r>
      <w:proofErr w:type="spellStart"/>
      <w:r w:rsidR="00431DCE">
        <w:t>эскроу</w:t>
      </w:r>
      <w:proofErr w:type="spellEnd"/>
      <w:r w:rsidR="00431DCE">
        <w:t>,</w:t>
      </w:r>
      <w:r w:rsidR="00077725">
        <w:t xml:space="preserve"> </w:t>
      </w:r>
      <w:r w:rsidRPr="00B51E33">
        <w:t xml:space="preserve">в </w:t>
      </w:r>
      <w:proofErr w:type="spellStart"/>
      <w:r w:rsidRPr="00B51E33">
        <w:t>т.ч</w:t>
      </w:r>
      <w:proofErr w:type="spellEnd"/>
      <w:r w:rsidRPr="00B51E33">
        <w:t xml:space="preserve">. представить в указанный срок </w:t>
      </w:r>
      <w:r w:rsidRPr="00B51E33">
        <w:lastRenderedPageBreak/>
        <w:t xml:space="preserve">все необходимые для регистрации Договора документы. Расходы по оплате государственной пошлины в связи с государственной регистрацией Договора Стороны несут в равных долях. </w:t>
      </w:r>
    </w:p>
    <w:p w14:paraId="31207A9F" w14:textId="0E90AC05" w:rsidR="00F52F76" w:rsidRPr="00B51E33" w:rsidRDefault="006864B9" w:rsidP="001059E0">
      <w:pPr>
        <w:tabs>
          <w:tab w:val="left" w:pos="567"/>
        </w:tabs>
        <w:ind w:firstLine="567"/>
        <w:jc w:val="both"/>
      </w:pPr>
      <w:r w:rsidRPr="00B51E33">
        <w:t>6.3</w:t>
      </w:r>
      <w:r w:rsidR="00F52F76" w:rsidRPr="00B51E33">
        <w:t>. Договор действует до полного исполнения Сторонами обязательств, обусловленных</w:t>
      </w:r>
      <w:r w:rsidR="003869FB" w:rsidRPr="00B51E33">
        <w:t xml:space="preserve"> Д</w:t>
      </w:r>
      <w:r w:rsidR="00F52F76" w:rsidRPr="00B51E33">
        <w:t>оговором, или прекращения его действия в иных случаях и порядке, предусмотренном действующим закон</w:t>
      </w:r>
      <w:r w:rsidR="003869FB" w:rsidRPr="00B51E33">
        <w:t>одательством РФ и/или Д</w:t>
      </w:r>
      <w:r w:rsidR="00F52F76" w:rsidRPr="00B51E33">
        <w:t xml:space="preserve">оговором. </w:t>
      </w:r>
      <w:r w:rsidR="005D5477" w:rsidRPr="00B51E33">
        <w:t xml:space="preserve">Положения </w:t>
      </w:r>
      <w:proofErr w:type="spellStart"/>
      <w:r w:rsidR="005D5477" w:rsidRPr="00B51E33">
        <w:t>пп</w:t>
      </w:r>
      <w:proofErr w:type="spellEnd"/>
      <w:r w:rsidR="005D5477" w:rsidRPr="00B51E33">
        <w:t>. 4.1.2.1</w:t>
      </w:r>
      <w:r w:rsidR="00B76BF2" w:rsidRPr="00B51E33">
        <w:t>.</w:t>
      </w:r>
      <w:r w:rsidR="00DE33DC" w:rsidRPr="00B51E33">
        <w:t xml:space="preserve"> </w:t>
      </w:r>
      <w:r w:rsidR="005D5477" w:rsidRPr="00B51E33">
        <w:t>- 4.1.2.2</w:t>
      </w:r>
      <w:r w:rsidR="00B76BF2" w:rsidRPr="00B51E33">
        <w:t>.</w:t>
      </w:r>
      <w:r w:rsidR="005D5477" w:rsidRPr="00B51E33">
        <w:t xml:space="preserve"> Договора сохраняют свое действие после расторжения Договора.</w:t>
      </w:r>
    </w:p>
    <w:p w14:paraId="460CF75C" w14:textId="69D536FB" w:rsidR="00F52F76" w:rsidRPr="00B51E33" w:rsidRDefault="00A83593" w:rsidP="001059E0">
      <w:pPr>
        <w:tabs>
          <w:tab w:val="left" w:pos="567"/>
        </w:tabs>
        <w:autoSpaceDE w:val="0"/>
        <w:autoSpaceDN w:val="0"/>
        <w:adjustRightInd w:val="0"/>
        <w:ind w:firstLine="567"/>
        <w:jc w:val="both"/>
      </w:pPr>
      <w:r w:rsidRPr="00B51E33">
        <w:t>6.4</w:t>
      </w:r>
      <w:r w:rsidR="00F52F76" w:rsidRPr="00B51E33">
        <w:t>. Плановый срок окончания строительства Объекта, указанный в Разрешении на строительство, автоматически изменяется на срок, который может быть установлен (изменен) соответствующим актом органа власти. При этом указанный в Д</w:t>
      </w:r>
      <w:r w:rsidR="00240C2D" w:rsidRPr="00B51E33">
        <w:t>оговоре срок передачи Объекта</w:t>
      </w:r>
      <w:r w:rsidR="00F52F76" w:rsidRPr="00B51E33">
        <w:t xml:space="preserve"> долевого строительства остается неизменным.   </w:t>
      </w:r>
    </w:p>
    <w:p w14:paraId="7A7A56D7" w14:textId="77777777" w:rsidR="00156ED1" w:rsidRPr="00B51E33" w:rsidRDefault="00156ED1" w:rsidP="001059E0">
      <w:pPr>
        <w:rPr>
          <w:b/>
        </w:rPr>
      </w:pPr>
    </w:p>
    <w:p w14:paraId="42626ED1" w14:textId="77777777" w:rsidR="00713331" w:rsidRPr="00B51E33" w:rsidRDefault="00713331" w:rsidP="001059E0">
      <w:pPr>
        <w:jc w:val="center"/>
        <w:rPr>
          <w:b/>
        </w:rPr>
      </w:pPr>
      <w:r w:rsidRPr="00B51E33">
        <w:rPr>
          <w:b/>
        </w:rPr>
        <w:t>7. Изменение Дого</w:t>
      </w:r>
      <w:r w:rsidR="00F73F0C" w:rsidRPr="00B51E33">
        <w:rPr>
          <w:b/>
        </w:rPr>
        <w:t>вора и прекращение его действия</w:t>
      </w:r>
    </w:p>
    <w:p w14:paraId="55421361" w14:textId="734DAA81" w:rsidR="00F73F0C" w:rsidRPr="00B51E33" w:rsidRDefault="00F73F0C" w:rsidP="001059E0">
      <w:pPr>
        <w:tabs>
          <w:tab w:val="left" w:pos="567"/>
          <w:tab w:val="left" w:pos="10348"/>
          <w:tab w:val="left" w:pos="10490"/>
        </w:tabs>
        <w:ind w:firstLine="567"/>
        <w:jc w:val="both"/>
      </w:pPr>
      <w:r w:rsidRPr="00B51E33">
        <w:t xml:space="preserve">7.1. Договор может быть изменен по соглашению Сторон или в порядке, предусмотренном действующим законодательством. </w:t>
      </w:r>
    </w:p>
    <w:p w14:paraId="62EE46B4" w14:textId="77777777" w:rsidR="00F73F0C" w:rsidRPr="00B51E33" w:rsidRDefault="00F73F0C" w:rsidP="001059E0">
      <w:pPr>
        <w:tabs>
          <w:tab w:val="left" w:pos="567"/>
        </w:tabs>
        <w:autoSpaceDE w:val="0"/>
        <w:autoSpaceDN w:val="0"/>
        <w:adjustRightInd w:val="0"/>
        <w:ind w:firstLine="567"/>
        <w:jc w:val="both"/>
      </w:pPr>
      <w:r w:rsidRPr="00B51E33">
        <w:t>7.2.  Договор прекращается:</w:t>
      </w:r>
    </w:p>
    <w:p w14:paraId="6A1B58C1" w14:textId="77777777" w:rsidR="00F73F0C" w:rsidRPr="00B51E33" w:rsidRDefault="00F73F0C" w:rsidP="00B41807">
      <w:pPr>
        <w:numPr>
          <w:ilvl w:val="0"/>
          <w:numId w:val="1"/>
        </w:numPr>
        <w:tabs>
          <w:tab w:val="left" w:pos="567"/>
        </w:tabs>
        <w:autoSpaceDE w:val="0"/>
        <w:autoSpaceDN w:val="0"/>
        <w:adjustRightInd w:val="0"/>
        <w:ind w:left="0" w:firstLine="284"/>
        <w:jc w:val="both"/>
      </w:pPr>
      <w:r w:rsidRPr="00B51E33">
        <w:t>по соглашению Сторон;</w:t>
      </w:r>
    </w:p>
    <w:p w14:paraId="3628DD7F" w14:textId="77777777" w:rsidR="00F73F0C" w:rsidRPr="00B51E33" w:rsidRDefault="00F73F0C" w:rsidP="00B41807">
      <w:pPr>
        <w:numPr>
          <w:ilvl w:val="0"/>
          <w:numId w:val="1"/>
        </w:numPr>
        <w:tabs>
          <w:tab w:val="left" w:pos="567"/>
        </w:tabs>
        <w:autoSpaceDE w:val="0"/>
        <w:autoSpaceDN w:val="0"/>
        <w:adjustRightInd w:val="0"/>
        <w:ind w:left="0" w:firstLine="284"/>
        <w:jc w:val="both"/>
      </w:pPr>
      <w:r w:rsidRPr="00B51E33">
        <w:t>по выполнению Сторонами своих обязательств по Договору;</w:t>
      </w:r>
    </w:p>
    <w:p w14:paraId="58C634DD" w14:textId="77777777" w:rsidR="00F73F0C" w:rsidRPr="00B51E33" w:rsidRDefault="00F73F0C" w:rsidP="00B41807">
      <w:pPr>
        <w:numPr>
          <w:ilvl w:val="0"/>
          <w:numId w:val="1"/>
        </w:numPr>
        <w:tabs>
          <w:tab w:val="left" w:pos="567"/>
        </w:tabs>
        <w:autoSpaceDE w:val="0"/>
        <w:autoSpaceDN w:val="0"/>
        <w:adjustRightInd w:val="0"/>
        <w:ind w:left="0" w:firstLine="284"/>
        <w:jc w:val="both"/>
      </w:pPr>
      <w:r w:rsidRPr="00B51E33">
        <w:t>по решению суда;</w:t>
      </w:r>
    </w:p>
    <w:p w14:paraId="46E6F96C" w14:textId="77777777" w:rsidR="00F73F0C" w:rsidRPr="00B51E33" w:rsidRDefault="00F73F0C" w:rsidP="00B41807">
      <w:pPr>
        <w:numPr>
          <w:ilvl w:val="0"/>
          <w:numId w:val="1"/>
        </w:numPr>
        <w:tabs>
          <w:tab w:val="left" w:pos="567"/>
        </w:tabs>
        <w:autoSpaceDE w:val="0"/>
        <w:autoSpaceDN w:val="0"/>
        <w:adjustRightInd w:val="0"/>
        <w:ind w:left="0" w:firstLine="284"/>
        <w:jc w:val="both"/>
      </w:pPr>
      <w:r w:rsidRPr="00B51E33">
        <w:t>при одностороннем отказе Стороны в тех случаях, когда односторонний отказ допускается действующим законодательством.</w:t>
      </w:r>
    </w:p>
    <w:p w14:paraId="25FB76BB" w14:textId="134C9558" w:rsidR="00F73F0C" w:rsidRPr="00B51E33" w:rsidRDefault="00F73F0C" w:rsidP="001059E0">
      <w:pPr>
        <w:tabs>
          <w:tab w:val="left" w:pos="567"/>
        </w:tabs>
        <w:autoSpaceDE w:val="0"/>
        <w:autoSpaceDN w:val="0"/>
        <w:adjustRightInd w:val="0"/>
        <w:ind w:firstLine="567"/>
        <w:jc w:val="both"/>
      </w:pPr>
      <w:r w:rsidRPr="00B51E33">
        <w:t xml:space="preserve">7.3. Участник долевого строительства вправе в одностороннем порядке отказаться от исполнения Договора в случаях, установленных Федеральным законом </w:t>
      </w:r>
      <w:r w:rsidR="008E020B" w:rsidRPr="00B51E33">
        <w:t xml:space="preserve">№ </w:t>
      </w:r>
      <w:r w:rsidRPr="00B51E33">
        <w:t>214-ФЗ, а именно:</w:t>
      </w:r>
    </w:p>
    <w:p w14:paraId="3B06BD40" w14:textId="77777777" w:rsidR="00F73F0C" w:rsidRPr="00B51E33" w:rsidRDefault="00F73F0C" w:rsidP="00B41807">
      <w:pPr>
        <w:numPr>
          <w:ilvl w:val="0"/>
          <w:numId w:val="2"/>
        </w:numPr>
        <w:tabs>
          <w:tab w:val="left" w:pos="567"/>
        </w:tabs>
        <w:autoSpaceDE w:val="0"/>
        <w:autoSpaceDN w:val="0"/>
        <w:adjustRightInd w:val="0"/>
        <w:ind w:left="0" w:firstLine="284"/>
        <w:jc w:val="both"/>
      </w:pPr>
      <w:r w:rsidRPr="00B51E33">
        <w:t>неисполнения Застройщиком о</w:t>
      </w:r>
      <w:r w:rsidR="009B717B" w:rsidRPr="00B51E33">
        <w:t>бязатель</w:t>
      </w:r>
      <w:r w:rsidR="00BD6746" w:rsidRPr="00B51E33">
        <w:t>ства по передаче Объекта</w:t>
      </w:r>
      <w:r w:rsidRPr="00B51E33">
        <w:t xml:space="preserve"> долевого строительства в срок, превышающий установленный </w:t>
      </w:r>
      <w:r w:rsidR="00334F7F" w:rsidRPr="00B51E33">
        <w:t>Д</w:t>
      </w:r>
      <w:r w:rsidRPr="00B51E33">
        <w:t>оговором срок передачи на два месяца;</w:t>
      </w:r>
    </w:p>
    <w:p w14:paraId="0C970783" w14:textId="77777777" w:rsidR="00F73F0C" w:rsidRPr="00B51E33" w:rsidRDefault="00F73F0C" w:rsidP="00B41807">
      <w:pPr>
        <w:numPr>
          <w:ilvl w:val="0"/>
          <w:numId w:val="2"/>
        </w:numPr>
        <w:tabs>
          <w:tab w:val="left" w:pos="567"/>
        </w:tabs>
        <w:autoSpaceDE w:val="0"/>
        <w:autoSpaceDN w:val="0"/>
        <w:adjustRightInd w:val="0"/>
        <w:ind w:left="0" w:firstLine="284"/>
        <w:jc w:val="both"/>
      </w:pPr>
      <w:r w:rsidRPr="00B51E33">
        <w:t>неисполнения Застр</w:t>
      </w:r>
      <w:r w:rsidR="004B6E2E" w:rsidRPr="00B51E33">
        <w:t>ойщиком предусмотренных п. 5.2 Договора</w:t>
      </w:r>
      <w:r w:rsidRPr="00B51E33">
        <w:rPr>
          <w:bCs/>
        </w:rPr>
        <w:t xml:space="preserve"> и соо</w:t>
      </w:r>
      <w:r w:rsidR="00625E00" w:rsidRPr="00B51E33">
        <w:rPr>
          <w:bCs/>
        </w:rPr>
        <w:t>тветствующих условий Д</w:t>
      </w:r>
      <w:r w:rsidRPr="00B51E33">
        <w:rPr>
          <w:bCs/>
        </w:rPr>
        <w:t>оговора</w:t>
      </w:r>
      <w:r w:rsidRPr="00B51E33">
        <w:t xml:space="preserve"> обязанностей п</w:t>
      </w:r>
      <w:r w:rsidR="00236389" w:rsidRPr="00B51E33">
        <w:t>о устранению недостатков Об</w:t>
      </w:r>
      <w:r w:rsidR="00BD6746" w:rsidRPr="00B51E33">
        <w:t>ъекта</w:t>
      </w:r>
      <w:r w:rsidRPr="00B51E33">
        <w:t xml:space="preserve"> долевого строительства, приведших к ухудшению качества и делающих Объект долевого строительства непригодным для предусмотренного </w:t>
      </w:r>
      <w:r w:rsidR="004545D7" w:rsidRPr="00B51E33">
        <w:t>Д</w:t>
      </w:r>
      <w:r w:rsidRPr="00B51E33">
        <w:t>оговором использования;</w:t>
      </w:r>
    </w:p>
    <w:p w14:paraId="4FFE6DAB" w14:textId="77777777" w:rsidR="003B0D44" w:rsidRPr="00B51E33" w:rsidRDefault="00F73F0C" w:rsidP="008E195A">
      <w:pPr>
        <w:numPr>
          <w:ilvl w:val="0"/>
          <w:numId w:val="2"/>
        </w:numPr>
        <w:tabs>
          <w:tab w:val="left" w:pos="567"/>
        </w:tabs>
        <w:autoSpaceDE w:val="0"/>
        <w:autoSpaceDN w:val="0"/>
        <w:adjustRightInd w:val="0"/>
        <w:ind w:left="0" w:firstLine="284"/>
        <w:jc w:val="both"/>
      </w:pPr>
      <w:r w:rsidRPr="00B51E33">
        <w:t>существенного нарушен</w:t>
      </w:r>
      <w:r w:rsidR="00236389" w:rsidRPr="00B51E33">
        <w:t>и</w:t>
      </w:r>
      <w:r w:rsidR="00BD6746" w:rsidRPr="00B51E33">
        <w:t>я требований к качеству Объекта</w:t>
      </w:r>
      <w:r w:rsidRPr="00B51E33">
        <w:t xml:space="preserve"> долевого строительства;</w:t>
      </w:r>
    </w:p>
    <w:p w14:paraId="5CAD6F0C" w14:textId="77777777" w:rsidR="00F73F0C" w:rsidRPr="00B51E33" w:rsidRDefault="00F73F0C" w:rsidP="00B41807">
      <w:pPr>
        <w:numPr>
          <w:ilvl w:val="0"/>
          <w:numId w:val="2"/>
        </w:numPr>
        <w:tabs>
          <w:tab w:val="left" w:pos="567"/>
        </w:tabs>
        <w:autoSpaceDE w:val="0"/>
        <w:autoSpaceDN w:val="0"/>
        <w:adjustRightInd w:val="0"/>
        <w:ind w:left="0" w:firstLine="284"/>
        <w:jc w:val="both"/>
      </w:pPr>
      <w:r w:rsidRPr="00B51E33">
        <w:t>в иных установленных федеральным законом случаях.</w:t>
      </w:r>
    </w:p>
    <w:p w14:paraId="048A03C4" w14:textId="77777777" w:rsidR="00F73F0C" w:rsidRPr="00B51E33" w:rsidRDefault="00F73F0C" w:rsidP="001059E0">
      <w:pPr>
        <w:ind w:firstLine="567"/>
        <w:jc w:val="both"/>
      </w:pPr>
      <w:r w:rsidRPr="00B51E33">
        <w:t xml:space="preserve">По требованию Участника долевого строительства </w:t>
      </w:r>
      <w:r w:rsidR="00247577" w:rsidRPr="00B51E33">
        <w:t>Д</w:t>
      </w:r>
      <w:r w:rsidRPr="00B51E33">
        <w:t>оговор может быть расторгнут в судебном порядке в случае:</w:t>
      </w:r>
    </w:p>
    <w:p w14:paraId="3DBF38F7" w14:textId="77777777" w:rsidR="00F73F0C" w:rsidRPr="00B51E33" w:rsidRDefault="00F73F0C" w:rsidP="00B41807">
      <w:pPr>
        <w:numPr>
          <w:ilvl w:val="0"/>
          <w:numId w:val="2"/>
        </w:numPr>
        <w:tabs>
          <w:tab w:val="left" w:pos="567"/>
        </w:tabs>
        <w:autoSpaceDE w:val="0"/>
        <w:autoSpaceDN w:val="0"/>
        <w:adjustRightInd w:val="0"/>
        <w:ind w:left="0" w:firstLine="284"/>
        <w:jc w:val="both"/>
      </w:pPr>
      <w:r w:rsidRPr="00B51E33">
        <w:t xml:space="preserve">прекращения или приостановления строительства Объекта при наличии обстоятельств, очевидно свидетельствующих о том, что в предусмотренный договором срок Объект долевого строительства не </w:t>
      </w:r>
      <w:r w:rsidR="007F4C8D" w:rsidRPr="00B51E33">
        <w:t>буд</w:t>
      </w:r>
      <w:r w:rsidR="00326CB5" w:rsidRPr="00B51E33">
        <w:t>е</w:t>
      </w:r>
      <w:r w:rsidR="007F4C8D" w:rsidRPr="00B51E33">
        <w:t xml:space="preserve">т </w:t>
      </w:r>
      <w:r w:rsidRPr="00B51E33">
        <w:t>передан Участнику долевого строительства;</w:t>
      </w:r>
    </w:p>
    <w:p w14:paraId="6BF92F7F" w14:textId="77777777" w:rsidR="00F73F0C" w:rsidRPr="00B51E33" w:rsidRDefault="003467D1" w:rsidP="00B41807">
      <w:pPr>
        <w:numPr>
          <w:ilvl w:val="0"/>
          <w:numId w:val="2"/>
        </w:numPr>
        <w:tabs>
          <w:tab w:val="left" w:pos="567"/>
        </w:tabs>
        <w:autoSpaceDE w:val="0"/>
        <w:autoSpaceDN w:val="0"/>
        <w:adjustRightInd w:val="0"/>
        <w:ind w:left="0" w:firstLine="284"/>
        <w:jc w:val="both"/>
      </w:pPr>
      <w:r w:rsidRPr="00B51E33">
        <w:t>существенного изменения проектной документации Объекта, в том числе превышения допустимого изменения общей площади Объекта долевого строительства</w:t>
      </w:r>
      <w:r w:rsidR="00AB07F6" w:rsidRPr="00B51E33">
        <w:t>, установленного Договором</w:t>
      </w:r>
      <w:r w:rsidR="00F73F0C" w:rsidRPr="00B51E33">
        <w:t>;</w:t>
      </w:r>
    </w:p>
    <w:p w14:paraId="51A01E30" w14:textId="77777777" w:rsidR="00F73F0C" w:rsidRPr="00B51E33" w:rsidRDefault="00F73F0C" w:rsidP="00B41807">
      <w:pPr>
        <w:numPr>
          <w:ilvl w:val="0"/>
          <w:numId w:val="2"/>
        </w:numPr>
        <w:tabs>
          <w:tab w:val="left" w:pos="567"/>
        </w:tabs>
        <w:autoSpaceDE w:val="0"/>
        <w:autoSpaceDN w:val="0"/>
        <w:adjustRightInd w:val="0"/>
        <w:ind w:left="0" w:firstLine="284"/>
        <w:jc w:val="both"/>
      </w:pPr>
      <w:r w:rsidRPr="00B51E33">
        <w:t>изменения назначения общего имущества и (или) нежилых помещений, входящих в состав Объекта;</w:t>
      </w:r>
    </w:p>
    <w:p w14:paraId="06B2E571" w14:textId="77777777" w:rsidR="00F73F0C" w:rsidRPr="00B51E33" w:rsidRDefault="00F73F0C" w:rsidP="00B41807">
      <w:pPr>
        <w:numPr>
          <w:ilvl w:val="0"/>
          <w:numId w:val="2"/>
        </w:numPr>
        <w:tabs>
          <w:tab w:val="left" w:pos="567"/>
        </w:tabs>
        <w:autoSpaceDE w:val="0"/>
        <w:autoSpaceDN w:val="0"/>
        <w:adjustRightInd w:val="0"/>
        <w:ind w:left="0" w:firstLine="284"/>
        <w:jc w:val="both"/>
      </w:pPr>
      <w:r w:rsidRPr="00B51E33">
        <w:t>в иных установленных федеральным законом случаях.</w:t>
      </w:r>
      <w:r w:rsidR="006077FB" w:rsidRPr="00B51E33">
        <w:t xml:space="preserve"> </w:t>
      </w:r>
    </w:p>
    <w:p w14:paraId="58A2F88D" w14:textId="630802A0" w:rsidR="00C37012" w:rsidRPr="00B51E33" w:rsidRDefault="00F73F0C" w:rsidP="00E00F80">
      <w:pPr>
        <w:tabs>
          <w:tab w:val="left" w:pos="567"/>
        </w:tabs>
        <w:autoSpaceDE w:val="0"/>
        <w:autoSpaceDN w:val="0"/>
        <w:adjustRightInd w:val="0"/>
        <w:ind w:firstLine="567"/>
        <w:jc w:val="both"/>
      </w:pPr>
      <w:r w:rsidRPr="00B51E33">
        <w:t xml:space="preserve">В случае внесения изменений в Федеральный закон </w:t>
      </w:r>
      <w:r w:rsidR="008E020B" w:rsidRPr="00B51E33">
        <w:t xml:space="preserve">№ </w:t>
      </w:r>
      <w:r w:rsidRPr="00B51E33">
        <w:t xml:space="preserve">214-ФЗ в части оснований для одностороннего отказа Участника долевого строительства от исполнения </w:t>
      </w:r>
      <w:r w:rsidR="00B72EF3" w:rsidRPr="00B51E33">
        <w:t>Д</w:t>
      </w:r>
      <w:r w:rsidRPr="00B51E33">
        <w:t>оговора или оснований для расторжения договора по требованию Участника долевого строительства в судебном порядке, Участник долевого строительств</w:t>
      </w:r>
      <w:r w:rsidR="001B0019" w:rsidRPr="00B51E33">
        <w:t>а</w:t>
      </w:r>
      <w:r w:rsidRPr="00B51E33">
        <w:t xml:space="preserve"> вправе отказаться от исполнения </w:t>
      </w:r>
      <w:r w:rsidR="0047503F" w:rsidRPr="00B51E33">
        <w:t>Д</w:t>
      </w:r>
      <w:r w:rsidRPr="00B51E33">
        <w:t xml:space="preserve">оговора или предъявить требования о расторжении договора в судебном порядке только по основаниям, предусмотренным Федеральным законом </w:t>
      </w:r>
      <w:r w:rsidR="008E020B" w:rsidRPr="00B51E33">
        <w:t xml:space="preserve">№ </w:t>
      </w:r>
      <w:r w:rsidRPr="00B51E33">
        <w:t>214-ФЗ в редакции, действующей на момент одностороннего отказа Учас</w:t>
      </w:r>
      <w:r w:rsidR="0047503F" w:rsidRPr="00B51E33">
        <w:t>тника долевого строительства от Д</w:t>
      </w:r>
      <w:r w:rsidRPr="00B51E33">
        <w:t>оговора или обращения Участник</w:t>
      </w:r>
      <w:r w:rsidR="00E00F80" w:rsidRPr="00B51E33">
        <w:t>а долевого строительства в суд.</w:t>
      </w:r>
    </w:p>
    <w:p w14:paraId="0BF90DE6" w14:textId="325CA701" w:rsidR="00F73F0C" w:rsidRPr="00B51E33" w:rsidRDefault="0047503F" w:rsidP="001059E0">
      <w:pPr>
        <w:tabs>
          <w:tab w:val="left" w:pos="567"/>
        </w:tabs>
        <w:autoSpaceDE w:val="0"/>
        <w:autoSpaceDN w:val="0"/>
        <w:adjustRightInd w:val="0"/>
        <w:ind w:firstLine="567"/>
        <w:jc w:val="both"/>
      </w:pPr>
      <w:r w:rsidRPr="00B51E33">
        <w:t>7.</w:t>
      </w:r>
      <w:r w:rsidR="00F73F0C" w:rsidRPr="00B51E33">
        <w:t>4</w:t>
      </w:r>
      <w:r w:rsidRPr="00B51E33">
        <w:t>.</w:t>
      </w:r>
      <w:r w:rsidR="00F73F0C" w:rsidRPr="00B51E33">
        <w:t xml:space="preserve"> Застройщик вправе в одностороннем порядке отказаться от исполнения </w:t>
      </w:r>
      <w:r w:rsidRPr="00B51E33">
        <w:t>Д</w:t>
      </w:r>
      <w:r w:rsidR="00F73F0C" w:rsidRPr="00B51E33">
        <w:t xml:space="preserve">оговора в порядке, предусмотренном Федеральным законом </w:t>
      </w:r>
      <w:r w:rsidR="008E020B" w:rsidRPr="00B51E33">
        <w:t xml:space="preserve">№ </w:t>
      </w:r>
      <w:r w:rsidR="00F73F0C" w:rsidRPr="00B51E33">
        <w:t>214-ФЗ в случаях:</w:t>
      </w:r>
    </w:p>
    <w:p w14:paraId="6C96E9F3" w14:textId="3B3F496E" w:rsidR="00F73F0C" w:rsidRPr="00B51E33" w:rsidRDefault="00F73F0C" w:rsidP="00B41807">
      <w:pPr>
        <w:numPr>
          <w:ilvl w:val="0"/>
          <w:numId w:val="2"/>
        </w:numPr>
        <w:tabs>
          <w:tab w:val="left" w:pos="567"/>
        </w:tabs>
        <w:autoSpaceDE w:val="0"/>
        <w:autoSpaceDN w:val="0"/>
        <w:adjustRightInd w:val="0"/>
        <w:ind w:left="0" w:firstLine="284"/>
        <w:jc w:val="both"/>
      </w:pPr>
      <w:r w:rsidRPr="00B51E33">
        <w:t xml:space="preserve">при единовременной оплате – в случае просрочки внесения </w:t>
      </w:r>
      <w:r w:rsidR="00AC0EE9" w:rsidRPr="00B51E33">
        <w:t xml:space="preserve">денежных средств </w:t>
      </w:r>
      <w:r w:rsidRPr="00B51E33">
        <w:t>в течение более чем 2 (Два) месяц</w:t>
      </w:r>
      <w:r w:rsidR="003323B2" w:rsidRPr="00B51E33">
        <w:t>а</w:t>
      </w:r>
      <w:r w:rsidRPr="00B51E33">
        <w:t>;</w:t>
      </w:r>
    </w:p>
    <w:p w14:paraId="74E6374E" w14:textId="77777777" w:rsidR="006F038A" w:rsidRPr="00B51E33" w:rsidRDefault="00F73F0C" w:rsidP="006F038A">
      <w:pPr>
        <w:numPr>
          <w:ilvl w:val="0"/>
          <w:numId w:val="2"/>
        </w:numPr>
        <w:tabs>
          <w:tab w:val="left" w:pos="567"/>
        </w:tabs>
        <w:autoSpaceDE w:val="0"/>
        <w:autoSpaceDN w:val="0"/>
        <w:adjustRightInd w:val="0"/>
        <w:ind w:left="0" w:firstLine="284"/>
        <w:jc w:val="both"/>
      </w:pPr>
      <w:r w:rsidRPr="00B51E33">
        <w:t xml:space="preserve">при оплате путем внесения </w:t>
      </w:r>
      <w:r w:rsidR="00AC0EE9" w:rsidRPr="00B51E33">
        <w:t xml:space="preserve">денежных средств </w:t>
      </w:r>
      <w:r w:rsidRPr="00B51E33">
        <w:t xml:space="preserve">в предусмотренный </w:t>
      </w:r>
      <w:r w:rsidR="0047503F" w:rsidRPr="00B51E33">
        <w:t>Д</w:t>
      </w:r>
      <w:r w:rsidRPr="00B51E33">
        <w:t xml:space="preserve">оговором период – в случае систематического нарушения Участником долевого строительства сроков внесения </w:t>
      </w:r>
      <w:r w:rsidR="00AC0EE9" w:rsidRPr="00B51E33">
        <w:t>денежных средств</w:t>
      </w:r>
      <w:r w:rsidRPr="00B51E33">
        <w:t xml:space="preserve">, то есть нарушения срока внесения </w:t>
      </w:r>
      <w:r w:rsidR="00AC0EE9" w:rsidRPr="00B51E33">
        <w:t xml:space="preserve">денежных средств </w:t>
      </w:r>
      <w:r w:rsidRPr="00B51E33">
        <w:t xml:space="preserve">более чем 3 (Три) раза в течение 12 (Двенадцати) месяцев или просрочка внесения </w:t>
      </w:r>
      <w:r w:rsidR="00AC0EE9" w:rsidRPr="00B51E33">
        <w:t xml:space="preserve">денежных средств </w:t>
      </w:r>
      <w:r w:rsidRPr="00B51E33">
        <w:t xml:space="preserve">в течение более чем 2 (Два) месяца. </w:t>
      </w:r>
    </w:p>
    <w:p w14:paraId="1127C84B" w14:textId="1A7E288C" w:rsidR="006F038A" w:rsidRPr="00B51E33" w:rsidRDefault="006F038A" w:rsidP="006F038A">
      <w:pPr>
        <w:numPr>
          <w:ilvl w:val="0"/>
          <w:numId w:val="2"/>
        </w:numPr>
        <w:tabs>
          <w:tab w:val="left" w:pos="567"/>
        </w:tabs>
        <w:autoSpaceDE w:val="0"/>
        <w:autoSpaceDN w:val="0"/>
        <w:adjustRightInd w:val="0"/>
        <w:ind w:left="0" w:firstLine="284"/>
        <w:jc w:val="both"/>
      </w:pPr>
      <w:r w:rsidRPr="00B51E33">
        <w:t>в иных установленных федеральным законом случаях.</w:t>
      </w:r>
    </w:p>
    <w:p w14:paraId="505A2C97" w14:textId="77777777" w:rsidR="00785CF8" w:rsidRPr="00B51E33" w:rsidRDefault="00525E43" w:rsidP="001059E0">
      <w:pPr>
        <w:tabs>
          <w:tab w:val="left" w:pos="567"/>
        </w:tabs>
        <w:autoSpaceDE w:val="0"/>
        <w:autoSpaceDN w:val="0"/>
        <w:adjustRightInd w:val="0"/>
        <w:ind w:firstLine="567"/>
        <w:jc w:val="both"/>
      </w:pPr>
      <w:r w:rsidRPr="00B51E33">
        <w:t>7.</w:t>
      </w:r>
      <w:r w:rsidR="00F73F0C" w:rsidRPr="00B51E33">
        <w:t>5. В случае одност</w:t>
      </w:r>
      <w:r w:rsidR="00632E54" w:rsidRPr="00B51E33">
        <w:t>ороннего отказа одной из Сторон Д</w:t>
      </w:r>
      <w:r w:rsidR="00F73F0C" w:rsidRPr="00B51E33">
        <w:t>оговор считается прекратившим свое действие со дня направления другой стороне уведомления с мотивированным обоснованием причин отказа, которое подлежит направлению по почте заказным письмом с описью вложения.</w:t>
      </w:r>
    </w:p>
    <w:p w14:paraId="2E6D8FB9" w14:textId="77777777" w:rsidR="00F73F0C" w:rsidRPr="009C3751" w:rsidRDefault="00785CF8" w:rsidP="001059E0">
      <w:pPr>
        <w:tabs>
          <w:tab w:val="left" w:pos="567"/>
        </w:tabs>
        <w:autoSpaceDE w:val="0"/>
        <w:autoSpaceDN w:val="0"/>
        <w:adjustRightInd w:val="0"/>
        <w:ind w:firstLine="567"/>
        <w:jc w:val="both"/>
      </w:pPr>
      <w:r w:rsidRPr="00B51E33">
        <w:t xml:space="preserve">В случае отсутствия оснований для расторжения Участником долевого строительства Договора в одностороннем внесудебном </w:t>
      </w:r>
      <w:r w:rsidRPr="009C3751">
        <w:t xml:space="preserve">порядке Застройщик праве отказать в признании Договора расторгнутым и подтвердить продолжение действия Договора. </w:t>
      </w:r>
      <w:r w:rsidR="00F73F0C" w:rsidRPr="009C3751">
        <w:t xml:space="preserve"> </w:t>
      </w:r>
    </w:p>
    <w:p w14:paraId="3C2F7124" w14:textId="2FC5645A" w:rsidR="003467D1" w:rsidRPr="009C3751" w:rsidRDefault="00D12AFF" w:rsidP="001059E0">
      <w:pPr>
        <w:tabs>
          <w:tab w:val="left" w:pos="567"/>
        </w:tabs>
        <w:autoSpaceDE w:val="0"/>
        <w:autoSpaceDN w:val="0"/>
        <w:adjustRightInd w:val="0"/>
        <w:ind w:firstLine="567"/>
        <w:jc w:val="both"/>
      </w:pPr>
      <w:r w:rsidRPr="009C3751">
        <w:t>7.</w:t>
      </w:r>
      <w:r w:rsidR="00F73F0C" w:rsidRPr="009C3751">
        <w:t xml:space="preserve">6. </w:t>
      </w:r>
      <w:r w:rsidR="00FD0F98" w:rsidRPr="009C3751">
        <w:t xml:space="preserve"> </w:t>
      </w:r>
      <w:r w:rsidR="003467D1" w:rsidRPr="009C3751">
        <w:t>Снижение рыночной стоимости Объекта долевого строительства не является основанием для одностороннего отказа Участника долевого строительства от Договора.</w:t>
      </w:r>
    </w:p>
    <w:p w14:paraId="094F8BB7" w14:textId="3B857EA8" w:rsidR="00D6786E" w:rsidRDefault="003467D1" w:rsidP="00D6786E">
      <w:pPr>
        <w:autoSpaceDE w:val="0"/>
        <w:autoSpaceDN w:val="0"/>
        <w:ind w:firstLine="567"/>
        <w:jc w:val="both"/>
      </w:pPr>
      <w:r w:rsidRPr="009C3751">
        <w:t>7.7</w:t>
      </w:r>
      <w:r w:rsidR="00FE4900" w:rsidRPr="009C3751">
        <w:t>.</w:t>
      </w:r>
      <w:r w:rsidRPr="009C3751">
        <w:t xml:space="preserve"> </w:t>
      </w:r>
      <w:r w:rsidR="00D6786E">
        <w:t>В случае расторжения Договора по любой причине, денежные средства со счета-</w:t>
      </w:r>
      <w:proofErr w:type="spellStart"/>
      <w:r w:rsidR="00D6786E">
        <w:t>эскроу</w:t>
      </w:r>
      <w:proofErr w:type="spellEnd"/>
      <w:r w:rsidR="00D6786E">
        <w:t xml:space="preserve"> подлежат возврату Участнику долевого строительства путем их перечисления </w:t>
      </w:r>
      <w:proofErr w:type="spellStart"/>
      <w:r w:rsidR="00D6786E">
        <w:t>Эскроу</w:t>
      </w:r>
      <w:proofErr w:type="spellEnd"/>
      <w:r w:rsidR="00D6786E">
        <w:t>-агентом на счет Участника</w:t>
      </w:r>
      <w:r w:rsidR="00D6680A">
        <w:t xml:space="preserve"> долевого строительства</w:t>
      </w:r>
      <w:r w:rsidR="00D6786E">
        <w:t>, открытого в уполномоченном банке. При заключении Договора счета-</w:t>
      </w:r>
      <w:proofErr w:type="spellStart"/>
      <w:r w:rsidR="00D6786E">
        <w:t>эскроу</w:t>
      </w:r>
      <w:proofErr w:type="spellEnd"/>
      <w:r w:rsidR="00D6786E">
        <w:t>, Участник долевого строительства обязан указать в договоре счета-</w:t>
      </w:r>
      <w:proofErr w:type="spellStart"/>
      <w:r w:rsidR="00D6786E">
        <w:t>эскроу</w:t>
      </w:r>
      <w:proofErr w:type="spellEnd"/>
      <w:r w:rsidR="00D6786E">
        <w:t xml:space="preserve"> указанный номер счета, в качестве счета, на который осуществляется возврат денежных средств.</w:t>
      </w:r>
    </w:p>
    <w:p w14:paraId="3D5240CD" w14:textId="7D463441" w:rsidR="003467D1" w:rsidRPr="009C3751" w:rsidRDefault="00D12AFF" w:rsidP="001059E0">
      <w:pPr>
        <w:tabs>
          <w:tab w:val="left" w:pos="567"/>
        </w:tabs>
        <w:autoSpaceDE w:val="0"/>
        <w:autoSpaceDN w:val="0"/>
        <w:adjustRightInd w:val="0"/>
        <w:ind w:firstLine="567"/>
        <w:jc w:val="both"/>
      </w:pPr>
      <w:r w:rsidRPr="009C3751">
        <w:t>7.</w:t>
      </w:r>
      <w:r w:rsidR="003467D1" w:rsidRPr="009C3751">
        <w:t>8</w:t>
      </w:r>
      <w:r w:rsidR="00F73F0C" w:rsidRPr="009C3751">
        <w:t>.</w:t>
      </w:r>
      <w:r w:rsidR="0026475B" w:rsidRPr="009C3751">
        <w:t xml:space="preserve"> Расторжение Д</w:t>
      </w:r>
      <w:r w:rsidR="00F73F0C" w:rsidRPr="009C3751">
        <w:t xml:space="preserve">оговора влечет прекращение обязательств за исключением обязательства Сторон провести расчеты по поводу и в связи с расторжением </w:t>
      </w:r>
      <w:r w:rsidR="00B40F84" w:rsidRPr="009C3751">
        <w:t>Д</w:t>
      </w:r>
      <w:r w:rsidR="00F73F0C" w:rsidRPr="009C3751">
        <w:t>оговора.</w:t>
      </w:r>
    </w:p>
    <w:p w14:paraId="178CD145" w14:textId="7553DC5F" w:rsidR="00F73F0C" w:rsidRPr="009C3751" w:rsidRDefault="003467D1" w:rsidP="001059E0">
      <w:pPr>
        <w:tabs>
          <w:tab w:val="left" w:pos="567"/>
        </w:tabs>
        <w:autoSpaceDE w:val="0"/>
        <w:autoSpaceDN w:val="0"/>
        <w:adjustRightInd w:val="0"/>
        <w:ind w:firstLine="567"/>
        <w:jc w:val="both"/>
      </w:pPr>
      <w:r w:rsidRPr="009C3751">
        <w:lastRenderedPageBreak/>
        <w:t>7.9.</w:t>
      </w:r>
      <w:r w:rsidR="00F73F0C" w:rsidRPr="009C3751">
        <w:t xml:space="preserve"> </w:t>
      </w:r>
      <w:r w:rsidRPr="009C3751">
        <w:t>В случае, если Застройщик надлежащим образом исполняет свои обязательства перед Участником долевого строительства и соответствует пред</w:t>
      </w:r>
      <w:r w:rsidR="000572C4" w:rsidRPr="009C3751">
        <w:t>усмотренным Федеральным законом</w:t>
      </w:r>
      <w:r w:rsidR="00FE4900" w:rsidRPr="009C3751">
        <w:t xml:space="preserve"> </w:t>
      </w:r>
      <w:r w:rsidR="008E020B" w:rsidRPr="009C3751">
        <w:t xml:space="preserve">№ </w:t>
      </w:r>
      <w:r w:rsidRPr="009C3751">
        <w:t>214-ФЗ требованиям к застройщику, Участник долевого строительства не имеет права на односторонний отказ от исполнения Договора во внесудебном порядке.</w:t>
      </w:r>
    </w:p>
    <w:p w14:paraId="2D3A0D38" w14:textId="366EDF42" w:rsidR="00EA0D64" w:rsidRPr="009C3751" w:rsidRDefault="00EA0D64" w:rsidP="001059E0">
      <w:pPr>
        <w:tabs>
          <w:tab w:val="left" w:pos="567"/>
        </w:tabs>
        <w:autoSpaceDE w:val="0"/>
        <w:autoSpaceDN w:val="0"/>
        <w:adjustRightInd w:val="0"/>
        <w:ind w:firstLine="567"/>
        <w:jc w:val="both"/>
      </w:pPr>
      <w:r w:rsidRPr="00614851">
        <w:rPr>
          <w:spacing w:val="-6"/>
        </w:rPr>
        <w:t xml:space="preserve">7.10. Фактически внесенные Участником долевого строительства денежные средства в счет уплаты Цены Договора возвращаются </w:t>
      </w:r>
      <w:proofErr w:type="spellStart"/>
      <w:r w:rsidRPr="00614851">
        <w:rPr>
          <w:spacing w:val="-6"/>
        </w:rPr>
        <w:t>Эскроу</w:t>
      </w:r>
      <w:proofErr w:type="spellEnd"/>
      <w:r w:rsidRPr="00614851">
        <w:rPr>
          <w:spacing w:val="-6"/>
        </w:rPr>
        <w:t xml:space="preserve">-агентом/уполномоченным банком в порядке и срок, предусмотренными Договором </w:t>
      </w:r>
      <w:proofErr w:type="spellStart"/>
      <w:r w:rsidRPr="00614851">
        <w:rPr>
          <w:spacing w:val="-6"/>
        </w:rPr>
        <w:t>эскроу</w:t>
      </w:r>
      <w:proofErr w:type="spellEnd"/>
      <w:r w:rsidRPr="00614851">
        <w:rPr>
          <w:spacing w:val="-6"/>
        </w:rPr>
        <w:t xml:space="preserve"> счета</w:t>
      </w:r>
      <w:r w:rsidRPr="009C3751">
        <w:rPr>
          <w:spacing w:val="-6"/>
        </w:rPr>
        <w:t>.</w:t>
      </w:r>
    </w:p>
    <w:p w14:paraId="1044F18D" w14:textId="77777777" w:rsidR="00F56D81" w:rsidRPr="009C3751" w:rsidRDefault="003323B2" w:rsidP="001059E0">
      <w:pPr>
        <w:ind w:firstLine="567"/>
        <w:jc w:val="both"/>
      </w:pPr>
      <w:r w:rsidRPr="009C3751">
        <w:tab/>
        <w:t xml:space="preserve"> </w:t>
      </w:r>
    </w:p>
    <w:p w14:paraId="3FF36B84" w14:textId="77777777" w:rsidR="00713331" w:rsidRPr="009C3751" w:rsidRDefault="001D34E3" w:rsidP="001059E0">
      <w:pPr>
        <w:pStyle w:val="a7"/>
        <w:jc w:val="center"/>
        <w:rPr>
          <w:rFonts w:ascii="Times New Roman" w:hAnsi="Times New Roman"/>
          <w:b/>
        </w:rPr>
      </w:pPr>
      <w:bookmarkStart w:id="8" w:name="sub_603"/>
      <w:bookmarkEnd w:id="8"/>
      <w:r w:rsidRPr="009C3751">
        <w:rPr>
          <w:rFonts w:ascii="Times New Roman" w:hAnsi="Times New Roman"/>
          <w:b/>
        </w:rPr>
        <w:t>8. Ответственность Сторон</w:t>
      </w:r>
    </w:p>
    <w:p w14:paraId="787070C1" w14:textId="77777777" w:rsidR="00A37D0C" w:rsidRPr="009C3751" w:rsidRDefault="00A37D0C" w:rsidP="001059E0">
      <w:pPr>
        <w:tabs>
          <w:tab w:val="left" w:pos="567"/>
          <w:tab w:val="left" w:pos="10348"/>
          <w:tab w:val="left" w:pos="10490"/>
        </w:tabs>
        <w:ind w:firstLine="567"/>
        <w:jc w:val="both"/>
      </w:pPr>
      <w:r w:rsidRPr="009C3751">
        <w:t xml:space="preserve">8.1. Стороны несут ответственность за неисполнение или ненадлежащее исполнение принятых на себя обязательств по Договору в соответствии с действующим законодательством РФ. Уплата неустойки (штрафов, пени), предусмотренных Договором, не освобождает Стороны от исполнения своих обязательств по Договору. </w:t>
      </w:r>
    </w:p>
    <w:p w14:paraId="0CA29919" w14:textId="0CEEC758" w:rsidR="00865749" w:rsidRPr="009C3751" w:rsidRDefault="00865749" w:rsidP="001059E0">
      <w:pPr>
        <w:autoSpaceDE w:val="0"/>
        <w:autoSpaceDN w:val="0"/>
        <w:adjustRightInd w:val="0"/>
        <w:ind w:firstLine="540"/>
        <w:jc w:val="both"/>
        <w:rPr>
          <w:rFonts w:eastAsiaTheme="minorHAnsi"/>
          <w:lang w:eastAsia="en-US"/>
        </w:rPr>
      </w:pPr>
      <w:r w:rsidRPr="009C3751">
        <w:rPr>
          <w:rFonts w:eastAsiaTheme="minorHAnsi"/>
          <w:lang w:eastAsia="en-US"/>
        </w:rPr>
        <w:t xml:space="preserve">8.2. В случае нарушения установленных Договором сроков оплаты Цены Договора Участник долевого строительства уплачивает Застройщику неустойку (пени) в размере одной трехсотой </w:t>
      </w:r>
      <w:hyperlink r:id="rId10" w:history="1">
        <w:r w:rsidRPr="009C3751">
          <w:rPr>
            <w:rFonts w:eastAsiaTheme="minorHAnsi"/>
            <w:lang w:eastAsia="en-US"/>
          </w:rPr>
          <w:t>ставки рефинансирования</w:t>
        </w:r>
      </w:hyperlink>
      <w:r w:rsidRPr="009C3751">
        <w:rPr>
          <w:rFonts w:eastAsiaTheme="minorHAnsi"/>
          <w:lang w:eastAsia="en-US"/>
        </w:rPr>
        <w:t xml:space="preserve"> Центрального банка Российской Федерации, действующей на день исполнения обязательства, от суммы просроченного платежа за каждый день просрочки.</w:t>
      </w:r>
    </w:p>
    <w:p w14:paraId="3F623736" w14:textId="4B3AC4B9" w:rsidR="00A9276F" w:rsidRPr="009C3751" w:rsidRDefault="00A9276F" w:rsidP="00A81DCE">
      <w:pPr>
        <w:shd w:val="clear" w:color="auto" w:fill="FFFFFF"/>
        <w:autoSpaceDE w:val="0"/>
        <w:autoSpaceDN w:val="0"/>
        <w:ind w:firstLine="567"/>
        <w:jc w:val="both"/>
      </w:pPr>
      <w:r w:rsidRPr="00614851">
        <w:t>В случае зачисления Участником</w:t>
      </w:r>
      <w:r w:rsidR="00B22623" w:rsidRPr="00614851">
        <w:t xml:space="preserve"> долевого строительства на счет-</w:t>
      </w:r>
      <w:proofErr w:type="spellStart"/>
      <w:r w:rsidRPr="00614851">
        <w:t>эскроу</w:t>
      </w:r>
      <w:proofErr w:type="spellEnd"/>
      <w:r w:rsidRPr="00614851">
        <w:t xml:space="preserve"> денежных средств в любом размере до государственной регистрации настоящего Договора, Участник долевого строительства обязуется возместить Застройщику все фактически понесенные Застройщиком убытки, возникшие вследствие указанных действий (в том числе возникшие вследствие наложения на Застройщика штрафных санкций государственными органами), в течение пяти календарных дней с даты получения от Застройщика соответствующего требования.</w:t>
      </w:r>
      <w:r w:rsidRPr="009C3751">
        <w:t xml:space="preserve"> </w:t>
      </w:r>
    </w:p>
    <w:p w14:paraId="54D806A8" w14:textId="7EC131BE" w:rsidR="00A37D0C" w:rsidRPr="009C3751" w:rsidRDefault="00A37D0C" w:rsidP="001059E0">
      <w:pPr>
        <w:tabs>
          <w:tab w:val="left" w:pos="567"/>
        </w:tabs>
        <w:ind w:firstLine="567"/>
        <w:jc w:val="both"/>
      </w:pPr>
      <w:r w:rsidRPr="009C3751">
        <w:t>8.3. При невыполнении Участником долевого строительства обязательств, у</w:t>
      </w:r>
      <w:r w:rsidR="00053FA6" w:rsidRPr="009C3751">
        <w:t>становленных в п. 3.</w:t>
      </w:r>
      <w:r w:rsidR="008423B9" w:rsidRPr="009C3751">
        <w:t>2.</w:t>
      </w:r>
      <w:r w:rsidR="0007150E" w:rsidRPr="009C3751">
        <w:t xml:space="preserve"> </w:t>
      </w:r>
      <w:r w:rsidRPr="009C3751">
        <w:t xml:space="preserve">Договора и соответствующих условий, установленных </w:t>
      </w:r>
      <w:r w:rsidR="00840B3D" w:rsidRPr="009C3751">
        <w:t>Д</w:t>
      </w:r>
      <w:r w:rsidRPr="009C3751">
        <w:t>оговором, обязательства З</w:t>
      </w:r>
      <w:r w:rsidR="002C604B" w:rsidRPr="009C3751">
        <w:t>астройщика по передаче Объекта</w:t>
      </w:r>
      <w:r w:rsidR="0026475B" w:rsidRPr="009C3751">
        <w:t xml:space="preserve"> </w:t>
      </w:r>
      <w:r w:rsidRPr="009C3751">
        <w:t xml:space="preserve">долевого строительства не считаются просроченными. При этом Застройщик не несет ответственность за нарушение предусмотренного </w:t>
      </w:r>
      <w:r w:rsidR="00840B3D" w:rsidRPr="009C3751">
        <w:t>Д</w:t>
      </w:r>
      <w:r w:rsidRPr="009C3751">
        <w:t>оговором срока передачи Участник</w:t>
      </w:r>
      <w:r w:rsidR="0026475B" w:rsidRPr="009C3751">
        <w:t>у</w:t>
      </w:r>
      <w:r w:rsidR="002C604B" w:rsidRPr="009C3751">
        <w:t xml:space="preserve"> долевого строительства Объекта</w:t>
      </w:r>
      <w:r w:rsidRPr="009C3751">
        <w:t xml:space="preserve"> долевого строительства.</w:t>
      </w:r>
    </w:p>
    <w:p w14:paraId="7E844C2B" w14:textId="77777777" w:rsidR="00A37D0C" w:rsidRPr="009C3751" w:rsidRDefault="00840B3D" w:rsidP="001059E0">
      <w:pPr>
        <w:tabs>
          <w:tab w:val="left" w:pos="567"/>
        </w:tabs>
        <w:ind w:firstLine="567"/>
        <w:jc w:val="both"/>
      </w:pPr>
      <w:r w:rsidRPr="009C3751">
        <w:t>8</w:t>
      </w:r>
      <w:r w:rsidR="00A37D0C" w:rsidRPr="009C3751">
        <w:t>.4. В случае нар</w:t>
      </w:r>
      <w:r w:rsidR="008D08D9" w:rsidRPr="009C3751">
        <w:t>ушения обязанности</w:t>
      </w:r>
      <w:r w:rsidR="00053FA6" w:rsidRPr="009C3751">
        <w:t xml:space="preserve"> по п. 4.1.4</w:t>
      </w:r>
      <w:r w:rsidR="008D08D9" w:rsidRPr="009C3751">
        <w:t xml:space="preserve"> Договора</w:t>
      </w:r>
      <w:r w:rsidR="00A37D0C" w:rsidRPr="009C3751">
        <w:t xml:space="preserve"> </w:t>
      </w:r>
      <w:r w:rsidR="00A37D0C" w:rsidRPr="009C3751">
        <w:rPr>
          <w:bCs/>
        </w:rPr>
        <w:t>и соо</w:t>
      </w:r>
      <w:r w:rsidR="008D08D9" w:rsidRPr="009C3751">
        <w:rPr>
          <w:bCs/>
        </w:rPr>
        <w:t>тветствующих условий Д</w:t>
      </w:r>
      <w:r w:rsidR="00A37D0C" w:rsidRPr="009C3751">
        <w:rPr>
          <w:bCs/>
        </w:rPr>
        <w:t>оговора</w:t>
      </w:r>
      <w:r w:rsidR="00A37D0C" w:rsidRPr="009C3751">
        <w:t>, Застройщик вправе взыскать с Участника долевого строительства средства, не</w:t>
      </w:r>
      <w:r w:rsidR="002F0DA6" w:rsidRPr="009C3751">
        <w:t>о</w:t>
      </w:r>
      <w:r w:rsidR="002C604B" w:rsidRPr="009C3751">
        <w:t>бходимые для приведения Объекта</w:t>
      </w:r>
      <w:r w:rsidR="00A37D0C" w:rsidRPr="009C3751">
        <w:t xml:space="preserve"> долевого строительства в состояние, соответствующее проектной документации и Договору.</w:t>
      </w:r>
    </w:p>
    <w:p w14:paraId="0B96570A" w14:textId="416B065C" w:rsidR="00785CF8" w:rsidRPr="005F4976" w:rsidRDefault="00D40606" w:rsidP="001059E0">
      <w:pPr>
        <w:autoSpaceDE w:val="0"/>
        <w:autoSpaceDN w:val="0"/>
        <w:adjustRightInd w:val="0"/>
        <w:ind w:firstLine="540"/>
        <w:jc w:val="both"/>
        <w:rPr>
          <w:rFonts w:eastAsiaTheme="minorHAnsi"/>
          <w:lang w:eastAsia="en-US"/>
        </w:rPr>
      </w:pPr>
      <w:r>
        <w:rPr>
          <w:rFonts w:eastAsiaTheme="minorHAnsi"/>
          <w:lang w:eastAsia="en-US"/>
        </w:rPr>
        <w:t>8.5</w:t>
      </w:r>
      <w:r w:rsidR="00785CF8" w:rsidRPr="00B51E33">
        <w:rPr>
          <w:rFonts w:eastAsiaTheme="minorHAnsi"/>
          <w:lang w:eastAsia="en-US"/>
        </w:rPr>
        <w:t>. Уступка Участником долевого строительства своих прав и обязанностей по Договору после</w:t>
      </w:r>
      <w:r w:rsidR="00BE3ADE" w:rsidRPr="00B51E33">
        <w:rPr>
          <w:rFonts w:eastAsiaTheme="minorHAnsi"/>
          <w:lang w:eastAsia="en-US"/>
        </w:rPr>
        <w:t xml:space="preserve"> ввода Объекта в эксплуатацию</w:t>
      </w:r>
      <w:r w:rsidR="00785CF8" w:rsidRPr="00B51E33">
        <w:rPr>
          <w:rFonts w:eastAsiaTheme="minorHAnsi"/>
          <w:lang w:eastAsia="en-US"/>
        </w:rPr>
        <w:t xml:space="preserve"> третьему лицу является основанием для продления срока исполнения обязательства Застройщиком в соответствии с п.4 ст.8 Федерального закона </w:t>
      </w:r>
      <w:r w:rsidR="008E020B" w:rsidRPr="00B51E33">
        <w:rPr>
          <w:rFonts w:eastAsiaTheme="minorHAnsi"/>
          <w:lang w:eastAsia="en-US"/>
        </w:rPr>
        <w:t xml:space="preserve">№ </w:t>
      </w:r>
      <w:r w:rsidR="00785CF8" w:rsidRPr="00B51E33">
        <w:rPr>
          <w:rFonts w:eastAsiaTheme="minorHAnsi"/>
          <w:lang w:eastAsia="en-US"/>
        </w:rPr>
        <w:t>214-ФЗ. В указанном случае Заст</w:t>
      </w:r>
      <w:r w:rsidR="005C47F8" w:rsidRPr="00B51E33">
        <w:rPr>
          <w:rFonts w:eastAsiaTheme="minorHAnsi"/>
          <w:lang w:eastAsia="en-US"/>
        </w:rPr>
        <w:t>ройщик обязан направить Новому у</w:t>
      </w:r>
      <w:r w:rsidR="00785CF8" w:rsidRPr="00B51E33">
        <w:rPr>
          <w:rFonts w:eastAsiaTheme="minorHAnsi"/>
          <w:lang w:eastAsia="en-US"/>
        </w:rPr>
        <w:t xml:space="preserve">частнику долевого строительства сообщение о завершении строительства Объекта и о готовности Объекта долевого строительства к передаче в течение 45 (сорока пяти) календарных дней с даты получения оригинала договора уступки в </w:t>
      </w:r>
      <w:r w:rsidR="00785CF8" w:rsidRPr="005F4976">
        <w:rPr>
          <w:rFonts w:eastAsiaTheme="minorHAnsi"/>
          <w:lang w:eastAsia="en-US"/>
        </w:rPr>
        <w:t>соответствии с п.</w:t>
      </w:r>
      <w:r w:rsidR="00FD0F98" w:rsidRPr="005F4976">
        <w:rPr>
          <w:rFonts w:eastAsiaTheme="minorHAnsi"/>
          <w:lang w:eastAsia="en-US"/>
        </w:rPr>
        <w:t xml:space="preserve"> </w:t>
      </w:r>
      <w:r w:rsidR="00785CF8" w:rsidRPr="005F4976">
        <w:rPr>
          <w:rFonts w:eastAsiaTheme="minorHAnsi"/>
          <w:lang w:eastAsia="en-US"/>
        </w:rPr>
        <w:t>4.1.2 Договора.</w:t>
      </w:r>
    </w:p>
    <w:p w14:paraId="2195CAE4" w14:textId="043D559C" w:rsidR="00093F19" w:rsidRPr="00B51E33" w:rsidRDefault="00093F19" w:rsidP="001059E0">
      <w:pPr>
        <w:ind w:firstLine="540"/>
        <w:jc w:val="both"/>
        <w:rPr>
          <w:rFonts w:eastAsiaTheme="minorHAnsi"/>
          <w:lang w:eastAsia="en-US"/>
        </w:rPr>
      </w:pPr>
      <w:r w:rsidRPr="005F4976">
        <w:rPr>
          <w:rFonts w:eastAsiaTheme="minorHAnsi"/>
          <w:lang w:eastAsia="en-US"/>
        </w:rPr>
        <w:t xml:space="preserve">Уступка Участником долевого строительства своих прав и обязанностей по Договору после </w:t>
      </w:r>
      <w:r w:rsidR="00C62F72" w:rsidRPr="005F4976">
        <w:rPr>
          <w:rFonts w:eastAsiaTheme="minorHAnsi"/>
          <w:b/>
          <w:lang w:eastAsia="en-US"/>
        </w:rPr>
        <w:t>30.12</w:t>
      </w:r>
      <w:r w:rsidR="00A13263" w:rsidRPr="005F4976">
        <w:rPr>
          <w:rFonts w:eastAsiaTheme="minorHAnsi"/>
          <w:b/>
          <w:lang w:eastAsia="en-US"/>
        </w:rPr>
        <w:t>.2022 года</w:t>
      </w:r>
      <w:ins w:id="9" w:author="Данилюк Вероника" w:date="2021-04-30T15:44:00Z">
        <w:r w:rsidR="003059D7">
          <w:rPr>
            <w:rFonts w:eastAsiaTheme="minorHAnsi"/>
            <w:b/>
            <w:lang w:eastAsia="en-US"/>
          </w:rPr>
          <w:t xml:space="preserve"> (1,2,3,4,5) </w:t>
        </w:r>
      </w:ins>
      <w:ins w:id="10" w:author="Данилюк Вероника" w:date="2021-04-30T15:45:00Z">
        <w:r w:rsidR="003059D7">
          <w:rPr>
            <w:rFonts w:eastAsiaTheme="minorHAnsi"/>
            <w:b/>
            <w:lang w:eastAsia="en-US"/>
          </w:rPr>
          <w:t>30.03.2023 года (6,7,8,9,10)</w:t>
        </w:r>
      </w:ins>
      <w:r w:rsidR="00A13263" w:rsidRPr="005F4976">
        <w:rPr>
          <w:rFonts w:eastAsiaTheme="minorHAnsi"/>
          <w:lang w:eastAsia="en-US"/>
        </w:rPr>
        <w:t xml:space="preserve"> </w:t>
      </w:r>
      <w:r w:rsidRPr="005F4976">
        <w:rPr>
          <w:rFonts w:eastAsiaTheme="minorHAnsi"/>
          <w:lang w:eastAsia="en-US"/>
        </w:rPr>
        <w:t>третьему лицу является основанием для продления срока исполнения обязательства Застройщиком по передаче Объекта</w:t>
      </w:r>
      <w:r w:rsidR="005C47F8" w:rsidRPr="005F4976">
        <w:rPr>
          <w:rFonts w:eastAsiaTheme="minorHAnsi"/>
          <w:lang w:eastAsia="en-US"/>
        </w:rPr>
        <w:t xml:space="preserve"> долевого строительства Новому у</w:t>
      </w:r>
      <w:r w:rsidRPr="005F4976">
        <w:rPr>
          <w:rFonts w:eastAsiaTheme="minorHAnsi"/>
          <w:lang w:eastAsia="en-US"/>
        </w:rPr>
        <w:t xml:space="preserve">частнику долевого строительства на </w:t>
      </w:r>
      <w:r w:rsidR="00F947AB" w:rsidRPr="005F4976">
        <w:rPr>
          <w:rFonts w:eastAsiaTheme="minorHAnsi"/>
          <w:lang w:eastAsia="en-US"/>
        </w:rPr>
        <w:t>два</w:t>
      </w:r>
      <w:r w:rsidRPr="005F4976">
        <w:rPr>
          <w:rFonts w:eastAsiaTheme="minorHAnsi"/>
          <w:lang w:eastAsia="en-US"/>
        </w:rPr>
        <w:t xml:space="preserve"> </w:t>
      </w:r>
      <w:r w:rsidR="005E021D" w:rsidRPr="005F4976">
        <w:rPr>
          <w:rFonts w:eastAsiaTheme="minorHAnsi"/>
          <w:lang w:eastAsia="en-US"/>
        </w:rPr>
        <w:t xml:space="preserve">календарных </w:t>
      </w:r>
      <w:r w:rsidRPr="005F4976">
        <w:rPr>
          <w:rFonts w:eastAsiaTheme="minorHAnsi"/>
          <w:lang w:eastAsia="en-US"/>
        </w:rPr>
        <w:t>месяц</w:t>
      </w:r>
      <w:r w:rsidR="003B0AEC" w:rsidRPr="005F4976">
        <w:rPr>
          <w:rFonts w:eastAsiaTheme="minorHAnsi"/>
          <w:lang w:eastAsia="en-US"/>
        </w:rPr>
        <w:t>а</w:t>
      </w:r>
      <w:r w:rsidRPr="005F4976">
        <w:rPr>
          <w:rFonts w:eastAsiaTheme="minorHAnsi"/>
          <w:lang w:eastAsia="en-US"/>
        </w:rPr>
        <w:t xml:space="preserve"> с даты получения оригинала договора</w:t>
      </w:r>
      <w:r w:rsidRPr="00B51E33">
        <w:rPr>
          <w:rFonts w:eastAsiaTheme="minorHAnsi"/>
          <w:lang w:eastAsia="en-US"/>
        </w:rPr>
        <w:t xml:space="preserve"> уступки в соответствии с п.4.1.2. Договора.</w:t>
      </w:r>
    </w:p>
    <w:p w14:paraId="5E721CF7" w14:textId="77777777" w:rsidR="00CD60E7" w:rsidRPr="00B51E33" w:rsidRDefault="00CD60E7" w:rsidP="001059E0">
      <w:pPr>
        <w:ind w:firstLine="540"/>
        <w:jc w:val="both"/>
        <w:rPr>
          <w:rFonts w:eastAsiaTheme="minorHAnsi"/>
          <w:lang w:eastAsia="en-US"/>
        </w:rPr>
      </w:pPr>
    </w:p>
    <w:p w14:paraId="2A62A96E" w14:textId="77777777" w:rsidR="00713331" w:rsidRPr="00B51E33" w:rsidRDefault="00713331" w:rsidP="001059E0">
      <w:pPr>
        <w:jc w:val="center"/>
        <w:rPr>
          <w:b/>
        </w:rPr>
      </w:pPr>
      <w:r w:rsidRPr="00B51E33">
        <w:rPr>
          <w:b/>
        </w:rPr>
        <w:t>9. Об</w:t>
      </w:r>
      <w:r w:rsidR="008D08D9" w:rsidRPr="00B51E33">
        <w:rPr>
          <w:b/>
        </w:rPr>
        <w:t>стоятельства непреодолимой силы</w:t>
      </w:r>
    </w:p>
    <w:p w14:paraId="260AAAB1" w14:textId="6EB7FAB6" w:rsidR="00713331" w:rsidRPr="00B51E33" w:rsidRDefault="00713331" w:rsidP="001059E0">
      <w:pPr>
        <w:ind w:firstLine="567"/>
        <w:jc w:val="both"/>
      </w:pPr>
      <w:r w:rsidRPr="00B51E33">
        <w:t>9.1. Стороны освобождаются от ответственности за частичное или полное неисполнение обязательств по Договору, если такое неисполнение явилось следствием действия обстоятельств непреодолимой силы, не поддающихся разумному контролю Сторон, возникших после заключения Договора, а также объективно препятствующих полному или частичному выполнению Сторонами своих обязательств по Договору, включая, но не ограничиваясь перечисленным: войны, военные действия любого характера, блокады, забастовки, землетрясения, наводнения, пожары и другие стихийные бедствия, а также принятие актов компетентными государственными органами и органами местного самоуправления, препятствующих выполнению Сторонами своих обязательств по Договору. При этом срок исполнения обязательств по Договору отодвигается на время действия указанных обстоятельств, а также последствий, вызванных этими обстоятельствами.</w:t>
      </w:r>
    </w:p>
    <w:p w14:paraId="024317F4" w14:textId="667409FE" w:rsidR="00713331" w:rsidRPr="00B51E33" w:rsidRDefault="00713331" w:rsidP="001059E0">
      <w:pPr>
        <w:ind w:firstLine="567"/>
        <w:jc w:val="both"/>
      </w:pPr>
      <w:r w:rsidRPr="00B51E33">
        <w:t>9.2. Сторона, для которой создалась невозможность исполнения обязательств по Договору вследствие наступления вышеназванных обстоятельств, обязана известить в письменной форме другую Сторону без промедления, но не позднее 5 (Пяти) рабочих дней с даты их наступления, а также принять все возможные меры с целью максимального снижения отрицательных последствий, вызванных обстоятельствами непреодолимой силы. Извещение должно содержать данные о наступлении и характере обстоятельств, их возможной продолжительности и последствиях.</w:t>
      </w:r>
    </w:p>
    <w:p w14:paraId="62FAA256" w14:textId="53D2B8D3" w:rsidR="00713331" w:rsidRPr="00B51E33" w:rsidRDefault="00713331" w:rsidP="001059E0">
      <w:pPr>
        <w:ind w:firstLine="567"/>
        <w:jc w:val="both"/>
      </w:pPr>
      <w:r w:rsidRPr="00B51E33">
        <w:t>9.3. Не извещение или несвоевременное извещение другой Стороны Стороной, для которой создалась невозможность исполнения обязательств вследствие наступления обстоятельств непреодолимой силы, влечет за собой утрату для этой Стороны права ссылаться на такие обстоятельства в качестве оснований, освобождающих ее от ответственности по Договору.</w:t>
      </w:r>
    </w:p>
    <w:p w14:paraId="4432AE03" w14:textId="0E498BC8" w:rsidR="00713331" w:rsidRPr="00B51E33" w:rsidRDefault="00713331" w:rsidP="001059E0">
      <w:pPr>
        <w:ind w:firstLine="567"/>
        <w:jc w:val="both"/>
      </w:pPr>
      <w:r w:rsidRPr="00B51E33">
        <w:t>9.</w:t>
      </w:r>
      <w:r w:rsidR="000D3E79" w:rsidRPr="00B51E33">
        <w:t>4</w:t>
      </w:r>
      <w:r w:rsidRPr="00B51E33">
        <w:t>. В случае если обстоятельства, предусмотренные настоящим разделом, длятся более 1 (Одного) месяца, Стороны вправе расторгнуть Договор, предварительно урегулировав все спорные вопросы. В этом случае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74A81BA" w14:textId="77777777" w:rsidR="00BB3613" w:rsidRPr="00B51E33" w:rsidRDefault="00BB3613" w:rsidP="001059E0">
      <w:pPr>
        <w:jc w:val="both"/>
      </w:pPr>
    </w:p>
    <w:p w14:paraId="305FB834" w14:textId="77777777" w:rsidR="00713331" w:rsidRPr="00B51E33" w:rsidRDefault="006D3099" w:rsidP="001059E0">
      <w:pPr>
        <w:jc w:val="center"/>
        <w:rPr>
          <w:b/>
        </w:rPr>
      </w:pPr>
      <w:r w:rsidRPr="00B51E33">
        <w:rPr>
          <w:b/>
        </w:rPr>
        <w:t>10. Дополнительные условия</w:t>
      </w:r>
    </w:p>
    <w:p w14:paraId="169BDF8B" w14:textId="493C4B3F" w:rsidR="009F7EC8" w:rsidRPr="00B51E33" w:rsidRDefault="009F7EC8" w:rsidP="00FD0F98">
      <w:pPr>
        <w:tabs>
          <w:tab w:val="left" w:pos="567"/>
        </w:tabs>
        <w:ind w:firstLine="567"/>
        <w:jc w:val="both"/>
      </w:pPr>
      <w:r w:rsidRPr="00B51E33">
        <w:t>10.1</w:t>
      </w:r>
      <w:r w:rsidR="004C4CC4" w:rsidRPr="00B51E33">
        <w:t>.</w:t>
      </w:r>
      <w:r w:rsidR="00FD0F98" w:rsidRPr="00B51E33">
        <w:t xml:space="preserve"> </w:t>
      </w:r>
      <w:r w:rsidRPr="00B51E33">
        <w:t>По окончании</w:t>
      </w:r>
      <w:r w:rsidR="00797F25" w:rsidRPr="00B51E33">
        <w:t xml:space="preserve"> </w:t>
      </w:r>
      <w:r w:rsidR="0048116F" w:rsidRPr="00B51E33">
        <w:t>строительства Объекту</w:t>
      </w:r>
      <w:r w:rsidRPr="00B51E33">
        <w:t xml:space="preserve"> долевого строительства будут присвоены почтовый адрес и номер в соответствии с порядком, установленным действующим законо</w:t>
      </w:r>
      <w:r w:rsidR="00797F25" w:rsidRPr="00B51E33">
        <w:t>д</w:t>
      </w:r>
      <w:r w:rsidR="0048116F" w:rsidRPr="00B51E33">
        <w:t>ате</w:t>
      </w:r>
      <w:r w:rsidR="00FD0F98" w:rsidRPr="00B51E33">
        <w:t xml:space="preserve">льством РФ. </w:t>
      </w:r>
      <w:r w:rsidR="0048116F" w:rsidRPr="00B51E33">
        <w:t>Площадь Объекта</w:t>
      </w:r>
      <w:r w:rsidRPr="00B51E33">
        <w:t xml:space="preserve"> долевого строительства подлежит уточнению в соответствии с данными </w:t>
      </w:r>
      <w:r w:rsidR="00EE1EF0" w:rsidRPr="00B51E33">
        <w:t>Технического плана</w:t>
      </w:r>
      <w:r w:rsidR="007709FE" w:rsidRPr="00B51E33">
        <w:t>.</w:t>
      </w:r>
      <w:r w:rsidRPr="00B51E33">
        <w:t xml:space="preserve"> Почтовый адрес Объекта, номер</w:t>
      </w:r>
      <w:r w:rsidR="0048116F" w:rsidRPr="00B51E33">
        <w:t>а Объекта</w:t>
      </w:r>
      <w:r w:rsidRPr="00B51E33">
        <w:t xml:space="preserve"> долевого</w:t>
      </w:r>
      <w:r w:rsidR="00797F25" w:rsidRPr="00B51E33">
        <w:t xml:space="preserve"> </w:t>
      </w:r>
      <w:r w:rsidR="0048116F" w:rsidRPr="00B51E33">
        <w:lastRenderedPageBreak/>
        <w:t>строительства и площадь Объекта</w:t>
      </w:r>
      <w:r w:rsidRPr="00B51E33">
        <w:t xml:space="preserve"> долевого строительства по данным </w:t>
      </w:r>
      <w:r w:rsidR="00EE1EF0" w:rsidRPr="00B51E33">
        <w:t>Технического плана</w:t>
      </w:r>
      <w:r w:rsidR="0048116F" w:rsidRPr="00B51E33">
        <w:t xml:space="preserve"> указываются в Акте</w:t>
      </w:r>
      <w:r w:rsidRPr="00B51E33">
        <w:t xml:space="preserve"> приема-передачи Объект</w:t>
      </w:r>
      <w:r w:rsidR="0048116F" w:rsidRPr="00B51E33">
        <w:t>а</w:t>
      </w:r>
      <w:r w:rsidRPr="00B51E33">
        <w:t xml:space="preserve"> долевого строительства</w:t>
      </w:r>
      <w:r w:rsidR="00F37489" w:rsidRPr="00B51E33">
        <w:t xml:space="preserve"> (в том числе односторонне</w:t>
      </w:r>
      <w:r w:rsidR="00F620C6" w:rsidRPr="00B51E33">
        <w:t>м</w:t>
      </w:r>
      <w:r w:rsidR="00F37489" w:rsidRPr="00B51E33">
        <w:t xml:space="preserve"> Акт</w:t>
      </w:r>
      <w:r w:rsidR="00F620C6" w:rsidRPr="00B51E33">
        <w:t>е</w:t>
      </w:r>
      <w:r w:rsidR="00F37489" w:rsidRPr="00B51E33">
        <w:t xml:space="preserve"> приема-передачи Объекта долевого строительства, составленн</w:t>
      </w:r>
      <w:r w:rsidR="00F620C6" w:rsidRPr="00B51E33">
        <w:t>ом</w:t>
      </w:r>
      <w:r w:rsidR="00F37489" w:rsidRPr="00B51E33">
        <w:t xml:space="preserve"> Застройщиком)</w:t>
      </w:r>
      <w:r w:rsidRPr="00B51E33">
        <w:t xml:space="preserve">. </w:t>
      </w:r>
    </w:p>
    <w:p w14:paraId="74DBA2A5" w14:textId="5233CC97" w:rsidR="009F7EC8" w:rsidRPr="00B51E33" w:rsidRDefault="00690D7E" w:rsidP="00633C40">
      <w:pPr>
        <w:tabs>
          <w:tab w:val="left" w:pos="567"/>
        </w:tabs>
        <w:ind w:firstLine="567"/>
        <w:jc w:val="both"/>
      </w:pPr>
      <w:r w:rsidRPr="00B51E33">
        <w:t>10.</w:t>
      </w:r>
      <w:r w:rsidR="00196F0B" w:rsidRPr="00B51E33">
        <w:t>2</w:t>
      </w:r>
      <w:r w:rsidRPr="00B51E33">
        <w:t>.</w:t>
      </w:r>
      <w:r w:rsidR="009F7EC8" w:rsidRPr="00B51E33">
        <w:t xml:space="preserve"> Риск случайной гибели ил</w:t>
      </w:r>
      <w:r w:rsidR="00797F25" w:rsidRPr="00B51E33">
        <w:t>и</w:t>
      </w:r>
      <w:r w:rsidR="00C11122" w:rsidRPr="00B51E33">
        <w:t xml:space="preserve"> случайного повреждения Объекта</w:t>
      </w:r>
      <w:r w:rsidR="009F7EC8" w:rsidRPr="00B51E33">
        <w:t xml:space="preserve"> долевого строительства до его передачи Участнику долевого строительства </w:t>
      </w:r>
      <w:r w:rsidR="00DD07A1" w:rsidRPr="00B51E33">
        <w:t xml:space="preserve">по Акту приема-передачи Объекта долевого строительства (в том числе одностороннему Акту </w:t>
      </w:r>
      <w:r w:rsidR="00474A12" w:rsidRPr="00B51E33">
        <w:t>приема-</w:t>
      </w:r>
      <w:r w:rsidR="00DD07A1" w:rsidRPr="00B51E33">
        <w:t xml:space="preserve">передачи Объекта долевого строительства, составленному Застройщиком) </w:t>
      </w:r>
      <w:r w:rsidR="009F7EC8" w:rsidRPr="00B51E33">
        <w:t>несет</w:t>
      </w:r>
      <w:r w:rsidR="008C1B0F" w:rsidRPr="00B51E33">
        <w:t xml:space="preserve"> Застройщик. </w:t>
      </w:r>
    </w:p>
    <w:p w14:paraId="28FB9B43" w14:textId="283C8D41" w:rsidR="009F7EC8" w:rsidRPr="00B51E33" w:rsidRDefault="00D53CF3" w:rsidP="00633C40">
      <w:pPr>
        <w:pStyle w:val="31"/>
        <w:spacing w:after="0"/>
        <w:ind w:firstLine="567"/>
        <w:jc w:val="both"/>
        <w:rPr>
          <w:sz w:val="20"/>
          <w:szCs w:val="20"/>
        </w:rPr>
      </w:pPr>
      <w:r w:rsidRPr="00B51E33">
        <w:rPr>
          <w:sz w:val="20"/>
          <w:szCs w:val="20"/>
        </w:rPr>
        <w:t>10.</w:t>
      </w:r>
      <w:r w:rsidR="00196F0B" w:rsidRPr="00B51E33">
        <w:rPr>
          <w:sz w:val="20"/>
          <w:szCs w:val="20"/>
        </w:rPr>
        <w:t>3</w:t>
      </w:r>
      <w:r w:rsidR="008C1B0F" w:rsidRPr="00B51E33">
        <w:rPr>
          <w:sz w:val="20"/>
          <w:szCs w:val="20"/>
        </w:rPr>
        <w:t>.</w:t>
      </w:r>
      <w:r w:rsidR="009F7EC8" w:rsidRPr="00B51E33">
        <w:rPr>
          <w:sz w:val="20"/>
          <w:szCs w:val="20"/>
        </w:rPr>
        <w:t xml:space="preserve"> Застройщик вправе не передавать (удерживать) Объект долевого строительства до момента выполнения Участником долевого строительства денежных обязательств перед Застройщиком, предусмотрен</w:t>
      </w:r>
      <w:r w:rsidR="00596995" w:rsidRPr="00B51E33">
        <w:rPr>
          <w:sz w:val="20"/>
          <w:szCs w:val="20"/>
        </w:rPr>
        <w:t>ных Д</w:t>
      </w:r>
      <w:r w:rsidR="009F7EC8" w:rsidRPr="00B51E33">
        <w:rPr>
          <w:sz w:val="20"/>
          <w:szCs w:val="20"/>
        </w:rPr>
        <w:t>оговором и (или) действующим законодательством РФ.</w:t>
      </w:r>
    </w:p>
    <w:p w14:paraId="6C7D3A47" w14:textId="54C474B3" w:rsidR="00713331" w:rsidRDefault="00713331" w:rsidP="001059E0">
      <w:pPr>
        <w:autoSpaceDE w:val="0"/>
        <w:autoSpaceDN w:val="0"/>
        <w:adjustRightInd w:val="0"/>
        <w:jc w:val="both"/>
      </w:pPr>
      <w:bookmarkStart w:id="11" w:name="sub_1309"/>
    </w:p>
    <w:p w14:paraId="0FBDD810" w14:textId="4A3C7089" w:rsidR="00A71691" w:rsidRDefault="00A71691" w:rsidP="001059E0">
      <w:pPr>
        <w:autoSpaceDE w:val="0"/>
        <w:autoSpaceDN w:val="0"/>
        <w:adjustRightInd w:val="0"/>
        <w:jc w:val="both"/>
      </w:pPr>
    </w:p>
    <w:p w14:paraId="0BB61223" w14:textId="3B70975C" w:rsidR="00A71691" w:rsidRDefault="00A71691" w:rsidP="001059E0">
      <w:pPr>
        <w:autoSpaceDE w:val="0"/>
        <w:autoSpaceDN w:val="0"/>
        <w:adjustRightInd w:val="0"/>
        <w:jc w:val="both"/>
      </w:pPr>
    </w:p>
    <w:p w14:paraId="696B7F3C" w14:textId="77777777" w:rsidR="00A71691" w:rsidRPr="00B51E33" w:rsidRDefault="00A71691" w:rsidP="001059E0">
      <w:pPr>
        <w:autoSpaceDE w:val="0"/>
        <w:autoSpaceDN w:val="0"/>
        <w:adjustRightInd w:val="0"/>
        <w:jc w:val="both"/>
      </w:pPr>
    </w:p>
    <w:bookmarkEnd w:id="11"/>
    <w:p w14:paraId="1B319F5F" w14:textId="77777777" w:rsidR="00713331" w:rsidRPr="00B51E33" w:rsidRDefault="00713331" w:rsidP="001059E0">
      <w:pPr>
        <w:jc w:val="center"/>
        <w:rPr>
          <w:b/>
        </w:rPr>
      </w:pPr>
      <w:r w:rsidRPr="00B51E33">
        <w:rPr>
          <w:b/>
        </w:rPr>
        <w:t>11. Заклю</w:t>
      </w:r>
      <w:r w:rsidR="005804C9" w:rsidRPr="00B51E33">
        <w:rPr>
          <w:b/>
        </w:rPr>
        <w:t>чительные положения</w:t>
      </w:r>
    </w:p>
    <w:p w14:paraId="59BBB070" w14:textId="77777777" w:rsidR="00E450EC" w:rsidRPr="00B51E33" w:rsidRDefault="00E61C01" w:rsidP="00633C40">
      <w:pPr>
        <w:pStyle w:val="a7"/>
        <w:tabs>
          <w:tab w:val="left" w:pos="567"/>
        </w:tabs>
        <w:ind w:firstLine="567"/>
        <w:jc w:val="both"/>
        <w:rPr>
          <w:rFonts w:ascii="Times New Roman" w:hAnsi="Times New Roman"/>
        </w:rPr>
      </w:pPr>
      <w:r w:rsidRPr="00B51E33">
        <w:rPr>
          <w:rFonts w:ascii="Times New Roman" w:hAnsi="Times New Roman"/>
          <w:snapToGrid w:val="0"/>
        </w:rPr>
        <w:t xml:space="preserve">11.1. </w:t>
      </w:r>
      <w:r w:rsidR="00E450EC" w:rsidRPr="00B51E33">
        <w:rPr>
          <w:rFonts w:ascii="Times New Roman" w:hAnsi="Times New Roman"/>
        </w:rPr>
        <w:t>Участник долевого строительства за свой счет осуществляет мероприятия, необходимые для государственной регистрации уступки права требования по Договору, а также права собственности и любых иных связанных с Договором регистрационн</w:t>
      </w:r>
      <w:r w:rsidR="003145D8" w:rsidRPr="00B51E33">
        <w:rPr>
          <w:rFonts w:ascii="Times New Roman" w:hAnsi="Times New Roman"/>
        </w:rPr>
        <w:t>ых действий в отношении Объекта</w:t>
      </w:r>
      <w:r w:rsidR="00E450EC" w:rsidRPr="00B51E33">
        <w:rPr>
          <w:rFonts w:ascii="Times New Roman" w:hAnsi="Times New Roman"/>
        </w:rPr>
        <w:t xml:space="preserve"> долевого строительства Участника долевого строительства. </w:t>
      </w:r>
    </w:p>
    <w:p w14:paraId="106CA9FB" w14:textId="5979D9AF" w:rsidR="00E61C01" w:rsidRPr="00B51E33" w:rsidRDefault="00E61C01" w:rsidP="00633C40">
      <w:pPr>
        <w:pStyle w:val="a7"/>
        <w:tabs>
          <w:tab w:val="left" w:pos="567"/>
        </w:tabs>
        <w:ind w:firstLine="567"/>
        <w:jc w:val="both"/>
        <w:rPr>
          <w:rFonts w:ascii="Times New Roman" w:hAnsi="Times New Roman"/>
        </w:rPr>
      </w:pPr>
      <w:r w:rsidRPr="00B51E33">
        <w:rPr>
          <w:rFonts w:ascii="Times New Roman" w:hAnsi="Times New Roman"/>
        </w:rPr>
        <w:t>11.2</w:t>
      </w:r>
      <w:r w:rsidR="00E450EC" w:rsidRPr="00B51E33">
        <w:rPr>
          <w:rFonts w:ascii="Times New Roman" w:hAnsi="Times New Roman"/>
        </w:rPr>
        <w:t>.</w:t>
      </w:r>
      <w:r w:rsidRPr="00B51E33">
        <w:rPr>
          <w:rFonts w:ascii="Times New Roman" w:hAnsi="Times New Roman"/>
        </w:rPr>
        <w:t xml:space="preserve"> Стороны соглашаются, что если в соответствии с Федеральным законом </w:t>
      </w:r>
      <w:r w:rsidR="008E020B" w:rsidRPr="00B51E33">
        <w:rPr>
          <w:rFonts w:ascii="Times New Roman" w:hAnsi="Times New Roman"/>
        </w:rPr>
        <w:t xml:space="preserve">№ </w:t>
      </w:r>
      <w:r w:rsidRPr="00B51E33">
        <w:rPr>
          <w:rFonts w:ascii="Times New Roman" w:hAnsi="Times New Roman"/>
        </w:rPr>
        <w:t>21</w:t>
      </w:r>
      <w:r w:rsidR="00FC25AB" w:rsidRPr="00B51E33">
        <w:rPr>
          <w:rFonts w:ascii="Times New Roman" w:hAnsi="Times New Roman"/>
        </w:rPr>
        <w:t>4-ФЗ и/или условиями Д</w:t>
      </w:r>
      <w:r w:rsidRPr="00B51E33">
        <w:rPr>
          <w:rFonts w:ascii="Times New Roman" w:hAnsi="Times New Roman"/>
        </w:rPr>
        <w:t>оговора Застройщик направляет уведомление Участнику долевого строительства, датой получения такого уведомления является:</w:t>
      </w:r>
    </w:p>
    <w:p w14:paraId="33C1CE3D" w14:textId="77777777" w:rsidR="00E61C01" w:rsidRPr="00B51E33" w:rsidRDefault="00FC25AB" w:rsidP="00633C40">
      <w:pPr>
        <w:pStyle w:val="a5"/>
        <w:ind w:firstLine="567"/>
        <w:rPr>
          <w:sz w:val="20"/>
        </w:rPr>
      </w:pPr>
      <w:r w:rsidRPr="00B51E33">
        <w:rPr>
          <w:sz w:val="20"/>
        </w:rPr>
        <w:t>11.2.1.</w:t>
      </w:r>
      <w:r w:rsidR="00E61C01" w:rsidRPr="00B51E33">
        <w:rPr>
          <w:sz w:val="20"/>
        </w:rPr>
        <w:t xml:space="preserve"> </w:t>
      </w:r>
      <w:r w:rsidR="00797F25" w:rsidRPr="00B51E33">
        <w:rPr>
          <w:sz w:val="20"/>
        </w:rPr>
        <w:t>П</w:t>
      </w:r>
      <w:r w:rsidR="0094096B" w:rsidRPr="00B51E33">
        <w:rPr>
          <w:sz w:val="20"/>
        </w:rPr>
        <w:t>рименительно к передаче Объекта</w:t>
      </w:r>
      <w:r w:rsidR="00E61C01" w:rsidRPr="00B51E33">
        <w:rPr>
          <w:sz w:val="20"/>
        </w:rPr>
        <w:t xml:space="preserve"> долевого строительства наиболее ранняя из дат:</w:t>
      </w:r>
    </w:p>
    <w:p w14:paraId="2D11BBA6" w14:textId="77777777" w:rsidR="00E61C01" w:rsidRPr="00B51E33" w:rsidRDefault="00E61C01" w:rsidP="00B41807">
      <w:pPr>
        <w:pStyle w:val="a5"/>
        <w:numPr>
          <w:ilvl w:val="2"/>
          <w:numId w:val="3"/>
        </w:numPr>
        <w:tabs>
          <w:tab w:val="clear" w:pos="360"/>
          <w:tab w:val="num" w:pos="567"/>
        </w:tabs>
        <w:ind w:left="0" w:firstLine="284"/>
        <w:rPr>
          <w:sz w:val="20"/>
        </w:rPr>
      </w:pPr>
      <w:r w:rsidRPr="00B51E33">
        <w:rPr>
          <w:sz w:val="20"/>
        </w:rPr>
        <w:t>день передачи уведомления Участнику долевого строительства лично, либо его представителю под расписку;</w:t>
      </w:r>
    </w:p>
    <w:p w14:paraId="1C589FB5" w14:textId="77777777" w:rsidR="00E61C01" w:rsidRPr="00B51E33" w:rsidRDefault="00E61C01" w:rsidP="00B41807">
      <w:pPr>
        <w:pStyle w:val="a5"/>
        <w:numPr>
          <w:ilvl w:val="2"/>
          <w:numId w:val="4"/>
        </w:numPr>
        <w:tabs>
          <w:tab w:val="clear" w:pos="360"/>
          <w:tab w:val="num" w:pos="567"/>
        </w:tabs>
        <w:ind w:left="0" w:firstLine="284"/>
        <w:rPr>
          <w:sz w:val="20"/>
        </w:rPr>
      </w:pPr>
      <w:r w:rsidRPr="00B51E33">
        <w:rPr>
          <w:sz w:val="20"/>
        </w:rPr>
        <w:t>день, определяемый по правилам оказания услуг почтовой связи, если уведомление отправлено по почте регистрируемым почтовым отправлением с описью вло</w:t>
      </w:r>
      <w:r w:rsidR="008138AC" w:rsidRPr="00B51E33">
        <w:rPr>
          <w:sz w:val="20"/>
        </w:rPr>
        <w:t xml:space="preserve">жения и уведомлением о вручении по почтовому адресу Участника долевого строительства. </w:t>
      </w:r>
    </w:p>
    <w:p w14:paraId="0EF39269" w14:textId="77777777" w:rsidR="00E61C01" w:rsidRPr="00B51E33" w:rsidRDefault="00FC25AB" w:rsidP="00633C40">
      <w:pPr>
        <w:pStyle w:val="a7"/>
        <w:tabs>
          <w:tab w:val="left" w:pos="567"/>
        </w:tabs>
        <w:ind w:firstLine="567"/>
        <w:jc w:val="both"/>
        <w:rPr>
          <w:rFonts w:ascii="Times New Roman" w:hAnsi="Times New Roman"/>
        </w:rPr>
      </w:pPr>
      <w:r w:rsidRPr="00B51E33">
        <w:rPr>
          <w:rFonts w:ascii="Times New Roman" w:hAnsi="Times New Roman"/>
        </w:rPr>
        <w:t>11.2.2</w:t>
      </w:r>
      <w:r w:rsidR="00E61C01" w:rsidRPr="00B51E33">
        <w:rPr>
          <w:rFonts w:ascii="Times New Roman" w:hAnsi="Times New Roman"/>
        </w:rPr>
        <w:t>. Применитель</w:t>
      </w:r>
      <w:r w:rsidRPr="00B51E33">
        <w:rPr>
          <w:rFonts w:ascii="Times New Roman" w:hAnsi="Times New Roman"/>
        </w:rPr>
        <w:t>но к другим условиям Д</w:t>
      </w:r>
      <w:r w:rsidR="00E61C01" w:rsidRPr="00B51E33">
        <w:rPr>
          <w:rFonts w:ascii="Times New Roman" w:hAnsi="Times New Roman"/>
        </w:rPr>
        <w:t xml:space="preserve">оговора днем получения уведомления Участником долевого строительства является, если иное в императивном порядке не предусмотрено законодательством РФ, день его передачи Участнику долевого строительства лично, либо его представителю под расписку или десятый день со дня отправки уведомления по почте регистрируемым почтовым отправлением с описью вложения по </w:t>
      </w:r>
      <w:r w:rsidR="002A0A59" w:rsidRPr="00B51E33">
        <w:rPr>
          <w:rFonts w:ascii="Times New Roman" w:hAnsi="Times New Roman"/>
        </w:rPr>
        <w:t xml:space="preserve">почтовому </w:t>
      </w:r>
      <w:r w:rsidR="00E61C01" w:rsidRPr="00B51E33">
        <w:rPr>
          <w:rFonts w:ascii="Times New Roman" w:hAnsi="Times New Roman"/>
        </w:rPr>
        <w:t>адр</w:t>
      </w:r>
      <w:r w:rsidRPr="00B51E33">
        <w:rPr>
          <w:rFonts w:ascii="Times New Roman" w:hAnsi="Times New Roman"/>
        </w:rPr>
        <w:t>есу, указанному в Д</w:t>
      </w:r>
      <w:r w:rsidR="00E61C01" w:rsidRPr="00B51E33">
        <w:rPr>
          <w:rFonts w:ascii="Times New Roman" w:hAnsi="Times New Roman"/>
        </w:rPr>
        <w:t>оговоре, в зависимости от того, какая дата наступит раньше.</w:t>
      </w:r>
    </w:p>
    <w:p w14:paraId="31448DB4" w14:textId="448ED82E" w:rsidR="00BB3613" w:rsidRPr="00B51E33" w:rsidRDefault="00FC25AB" w:rsidP="00633C40">
      <w:pPr>
        <w:pStyle w:val="a7"/>
        <w:tabs>
          <w:tab w:val="left" w:pos="567"/>
        </w:tabs>
        <w:ind w:firstLine="567"/>
        <w:jc w:val="both"/>
        <w:rPr>
          <w:rFonts w:ascii="Times New Roman" w:hAnsi="Times New Roman"/>
        </w:rPr>
      </w:pPr>
      <w:r w:rsidRPr="00B51E33">
        <w:rPr>
          <w:rFonts w:ascii="Times New Roman" w:hAnsi="Times New Roman"/>
        </w:rPr>
        <w:t>11.3.</w:t>
      </w:r>
      <w:r w:rsidR="00E61C01" w:rsidRPr="00B51E33">
        <w:rPr>
          <w:rFonts w:ascii="Times New Roman" w:hAnsi="Times New Roman"/>
        </w:rPr>
        <w:t xml:space="preserve"> В случае изменения адреса или других реквизитов Сторона, у которой произошли изменения, обязана в десятидневный срок письменно уведоми</w:t>
      </w:r>
      <w:r w:rsidR="00AE5AAD" w:rsidRPr="00B51E33">
        <w:rPr>
          <w:rFonts w:ascii="Times New Roman" w:hAnsi="Times New Roman"/>
        </w:rPr>
        <w:t>ть другую сторону по Д</w:t>
      </w:r>
      <w:r w:rsidR="00E61C01" w:rsidRPr="00B51E33">
        <w:rPr>
          <w:rFonts w:ascii="Times New Roman" w:hAnsi="Times New Roman"/>
        </w:rPr>
        <w:t xml:space="preserve">оговору. </w:t>
      </w:r>
      <w:r w:rsidR="00BB3613" w:rsidRPr="00B51E33">
        <w:rPr>
          <w:rFonts w:ascii="Times New Roman" w:hAnsi="Times New Roman"/>
        </w:rPr>
        <w:t xml:space="preserve">В случае не уведомления о новых реквизитах в </w:t>
      </w:r>
      <w:r w:rsidR="00D64E00" w:rsidRPr="00B51E33">
        <w:rPr>
          <w:rFonts w:ascii="Times New Roman" w:hAnsi="Times New Roman"/>
        </w:rPr>
        <w:t>течение 10 десяти календарных дней с даты соответствующих изменений</w:t>
      </w:r>
      <w:r w:rsidR="00BB3613" w:rsidRPr="00B51E33">
        <w:rPr>
          <w:rFonts w:ascii="Times New Roman" w:hAnsi="Times New Roman"/>
        </w:rPr>
        <w:t xml:space="preserve"> Сторона считается надлежащим образом исполнившей свои обязательства по отношению к другой Стороне в части почтовых уведомлений, направленных по адресу, указанному в разделе 12 настоящего договора.</w:t>
      </w:r>
    </w:p>
    <w:p w14:paraId="2DFCF7C7" w14:textId="77777777" w:rsidR="00D64E00" w:rsidRPr="00B51E33" w:rsidRDefault="00FC25AB" w:rsidP="00633C40">
      <w:pPr>
        <w:pStyle w:val="21"/>
        <w:widowControl/>
        <w:shd w:val="clear" w:color="auto" w:fill="auto"/>
        <w:spacing w:line="240" w:lineRule="auto"/>
        <w:ind w:right="0" w:firstLine="567"/>
        <w:rPr>
          <w:sz w:val="20"/>
        </w:rPr>
      </w:pPr>
      <w:r w:rsidRPr="00B51E33">
        <w:rPr>
          <w:sz w:val="20"/>
        </w:rPr>
        <w:t>11.4</w:t>
      </w:r>
      <w:r w:rsidR="00E61C01" w:rsidRPr="00B51E33">
        <w:rPr>
          <w:sz w:val="20"/>
        </w:rPr>
        <w:t xml:space="preserve">. </w:t>
      </w:r>
      <w:r w:rsidR="0054748D" w:rsidRPr="00B51E33">
        <w:rPr>
          <w:sz w:val="20"/>
        </w:rPr>
        <w:t>В процессе строительства Объекта возможны изменения параметров помещ</w:t>
      </w:r>
      <w:r w:rsidR="0094096B" w:rsidRPr="00B51E33">
        <w:rPr>
          <w:sz w:val="20"/>
        </w:rPr>
        <w:t>ений, входящих в состав Объекта</w:t>
      </w:r>
      <w:r w:rsidR="0054748D" w:rsidRPr="00B51E33">
        <w:rPr>
          <w:sz w:val="20"/>
        </w:rPr>
        <w:t xml:space="preserve"> долевого строительства. Указанные изменения и отклонения признаются Сторонами допустимыми и не приводят к изменению цены Договора за исключением случаев, предусмотренных в Договоре.</w:t>
      </w:r>
    </w:p>
    <w:p w14:paraId="7178CA0B" w14:textId="15CB656F" w:rsidR="0019690A" w:rsidRPr="00B51E33" w:rsidRDefault="00D64E00" w:rsidP="00D40606">
      <w:pPr>
        <w:pStyle w:val="21"/>
        <w:widowControl/>
        <w:shd w:val="clear" w:color="auto" w:fill="auto"/>
        <w:spacing w:line="240" w:lineRule="auto"/>
        <w:ind w:right="0" w:firstLine="567"/>
        <w:rPr>
          <w:sz w:val="20"/>
        </w:rPr>
      </w:pPr>
      <w:r w:rsidRPr="00B51E33">
        <w:rPr>
          <w:sz w:val="20"/>
        </w:rPr>
        <w:t>11.5.</w:t>
      </w:r>
      <w:r w:rsidR="0054748D" w:rsidRPr="00B51E33">
        <w:rPr>
          <w:sz w:val="20"/>
        </w:rPr>
        <w:t xml:space="preserve"> </w:t>
      </w:r>
      <w:r w:rsidR="000B7244" w:rsidRPr="00B51E33">
        <w:rPr>
          <w:sz w:val="20"/>
        </w:rPr>
        <w:t>Стороны пришли к соглашению, что не являются существенными изменения проектной документации Объекта и не являются существенным нарушением требований к качеству производимые Застройщиком без согласования (уведомления) с Участником долевого строительства изменения в Объекте и (или) изменения в Объекте долевого строительства, при условии их согласования с соответствующими государственными органами и организациями, или изменения, производимые без такого согласования, если согласование не требуется по законодательству РФ.</w:t>
      </w:r>
    </w:p>
    <w:p w14:paraId="41EC0966" w14:textId="77777777" w:rsidR="0019690A" w:rsidRPr="00B51E33" w:rsidRDefault="0019690A" w:rsidP="00633C40">
      <w:pPr>
        <w:pStyle w:val="21"/>
        <w:widowControl/>
        <w:shd w:val="clear" w:color="auto" w:fill="auto"/>
        <w:spacing w:line="240" w:lineRule="auto"/>
        <w:ind w:right="0" w:firstLine="567"/>
        <w:rPr>
          <w:sz w:val="20"/>
        </w:rPr>
      </w:pPr>
      <w:r w:rsidRPr="00B51E33">
        <w:rPr>
          <w:sz w:val="20"/>
        </w:rPr>
        <w:t>Стороны допускают, что площадь отдельных комнат, помещений вспомогательного использования, лоджий, балконов и других помещений жилого помещения (Квартиры) может быть уменьшена или увеличена за счёт, соответственно, увеличения или уменьшения других помещений Квартиры, в результате возникновения неизбежной погрешности при проведении строительно-монтажных работ. Такие отклонения считаются допустимыми (т.е. не являются нарушением требований о качестве Объекта долевого строительства и существенным изменением размеров Объекта долевого строительства).</w:t>
      </w:r>
      <w:r w:rsidR="000B7244" w:rsidRPr="00B51E33">
        <w:rPr>
          <w:sz w:val="20"/>
        </w:rPr>
        <w:t xml:space="preserve"> </w:t>
      </w:r>
    </w:p>
    <w:p w14:paraId="0078E12E" w14:textId="77777777" w:rsidR="00D40606" w:rsidRDefault="00D40606" w:rsidP="00D40606">
      <w:pPr>
        <w:pStyle w:val="21"/>
        <w:spacing w:line="240" w:lineRule="auto"/>
        <w:ind w:firstLine="567"/>
        <w:rPr>
          <w:sz w:val="20"/>
        </w:rPr>
      </w:pPr>
      <w:r>
        <w:rPr>
          <w:sz w:val="20"/>
        </w:rPr>
        <w:t>11.6. Участник долевого строительства дает свое согласие на последующий залог земельного участка, в том числе в обеспечение исполнения обязательств Застройщика перед другими лицами по договорам участия в долевом строительстве, по договорам с кредитными учреждениями (в том числе для целей осуществления проектного финансирования) и иным договорам, которые будут заключаться Застройщиком при строительстве других объектов недвижимости на земельном участке, на котором осуществляется строительство Объекта.</w:t>
      </w:r>
    </w:p>
    <w:p w14:paraId="3863508B" w14:textId="77777777" w:rsidR="00D40606" w:rsidRDefault="00D40606" w:rsidP="00D40606">
      <w:pPr>
        <w:pStyle w:val="21"/>
        <w:spacing w:line="240" w:lineRule="auto"/>
        <w:ind w:firstLine="567"/>
        <w:rPr>
          <w:sz w:val="20"/>
        </w:rPr>
      </w:pPr>
      <w:r>
        <w:rPr>
          <w:sz w:val="20"/>
        </w:rPr>
        <w:t xml:space="preserve">Характеристики земельного участка, указанные в п. 1.1. Договора могут быть изменены (либо из него могут быть образованы иные земельные участки) без уведомления и без необходимости получения дополнительного согласия Участника долевого строительства при условии, что это не повлечет за собой изменения фактического местоположения Объекта. </w:t>
      </w:r>
    </w:p>
    <w:p w14:paraId="5515AC21" w14:textId="77777777" w:rsidR="00D40606" w:rsidRDefault="00D40606" w:rsidP="00D40606">
      <w:pPr>
        <w:pStyle w:val="a5"/>
        <w:ind w:firstLine="567"/>
        <w:rPr>
          <w:sz w:val="20"/>
        </w:rPr>
      </w:pPr>
      <w:r>
        <w:rPr>
          <w:sz w:val="20"/>
        </w:rPr>
        <w:t xml:space="preserve">Настоящим Участник долевого строительства дает свое согласие  на последующее (до и /или после ввода Объекта в эксплуатацию) изменение по усмотрению Застройщика границ земельного участка, указанного в п. 1.1. Договора, когда такое изменение связано с разделом земельного участка в целях образования (формирования) отдельного земельного участка под Объектом, в том числе на изменение документации по планировке территории, проектов планировки, проектов межевания, градостроительных планов и любой иной документации, межевание (размежевание) земельного участка, совершение Застройщиком и /или другими лицами любых иных действий, связанных с разделом земельного участка в </w:t>
      </w:r>
      <w:r>
        <w:rPr>
          <w:sz w:val="20"/>
        </w:rPr>
        <w:lastRenderedPageBreak/>
        <w:t xml:space="preserve">вышеуказанных целях, также Участник долевого строительства дает свое согласие на уточнение границ земельного участка и/или изменение площади земельного участка и/или изменение (уточнение) описания местоположения его границ. </w:t>
      </w:r>
    </w:p>
    <w:p w14:paraId="3B7945CE" w14:textId="77777777" w:rsidR="00D40606" w:rsidRDefault="00D40606" w:rsidP="00D40606">
      <w:pPr>
        <w:pStyle w:val="a5"/>
        <w:ind w:firstLine="567"/>
        <w:rPr>
          <w:sz w:val="20"/>
        </w:rPr>
      </w:pPr>
      <w:r>
        <w:rPr>
          <w:sz w:val="20"/>
        </w:rPr>
        <w:t>Участник долевого строительства настоящим прямо выражает свое согласие на образование иных земельных участков из земельного участка, указанного в п. 1.1. Договора, включая раздел земельного участка, указанного в п. 1.1. Договора и/или выдел из земельного участка, указанного в п. 1.1. Договор, иного (иных) земельных участков иной площади,  на снятие с кадастрового учета земельного участка в связи с постановкой на кадастровый учет вновь образованных земельных участков и постановку на кадастровый учет вновь образованных земельных участков из состава земельного участка, а также на регистрацию права собственности Застройщика на вновь образованные земельные участки.</w:t>
      </w:r>
    </w:p>
    <w:p w14:paraId="3677C52E" w14:textId="77777777" w:rsidR="00D40606" w:rsidRDefault="00D40606" w:rsidP="00D40606">
      <w:pPr>
        <w:pStyle w:val="a5"/>
        <w:ind w:firstLine="567"/>
        <w:rPr>
          <w:sz w:val="20"/>
        </w:rPr>
      </w:pPr>
      <w:r>
        <w:rPr>
          <w:sz w:val="20"/>
        </w:rPr>
        <w:t xml:space="preserve">Настоящее согласие Участника долевого строительства является письменным согласием, выданным в соответствии с п.4 ст.11.2. Земельного Кодекса РФ. В случае уступки Участником долевого строительства своих прав и обязанностей по Договору иному лицу согласие Участника долевого строительства сохраняет силу, получение нового согласия Нового участника долевого строительства не требуется.    </w:t>
      </w:r>
    </w:p>
    <w:p w14:paraId="2BD44B48" w14:textId="77777777" w:rsidR="00D40606" w:rsidRDefault="00D40606" w:rsidP="00D40606">
      <w:pPr>
        <w:pStyle w:val="a5"/>
        <w:ind w:firstLine="567"/>
        <w:rPr>
          <w:sz w:val="20"/>
        </w:rPr>
      </w:pPr>
      <w:r>
        <w:rPr>
          <w:sz w:val="20"/>
        </w:rPr>
        <w:t xml:space="preserve">Участник долевого строительства дает свое согласие Застройщику производить замену предмета залога (земельного участка, указанного в </w:t>
      </w:r>
      <w:proofErr w:type="spellStart"/>
      <w:r>
        <w:rPr>
          <w:sz w:val="20"/>
        </w:rPr>
        <w:t>п.п</w:t>
      </w:r>
      <w:proofErr w:type="spellEnd"/>
      <w:r>
        <w:rPr>
          <w:sz w:val="20"/>
        </w:rPr>
        <w:t xml:space="preserve">. 1.1 Договора), при этом оформление дополнительных соглашений к настоящему Договору о замене предмета залога не требуется.  </w:t>
      </w:r>
    </w:p>
    <w:p w14:paraId="0A58CD45" w14:textId="77777777" w:rsidR="00D40606" w:rsidRDefault="00D40606" w:rsidP="00D40606">
      <w:pPr>
        <w:ind w:firstLine="567"/>
        <w:jc w:val="both"/>
      </w:pPr>
      <w:r>
        <w:t>Стороны пришли к соглашению, что в случае образования иных земельных участков из земельного участка, указанного в п. 1.1. Договора, залог вновь образованного земельного участка на котором не находится создаваемый на этом земельном участке Объект, в котором расположен Объект долевого строительства, являющийся предметом настоящего Договора, не возникает.</w:t>
      </w:r>
    </w:p>
    <w:p w14:paraId="0BC787D1" w14:textId="77777777" w:rsidR="00D40606" w:rsidRDefault="00D40606" w:rsidP="00D40606">
      <w:pPr>
        <w:ind w:firstLine="567"/>
        <w:jc w:val="both"/>
      </w:pPr>
      <w:r>
        <w:t>Участник долевого строительства дает свое согласие Застройщику на изменение вида разрешенного использования вновь образованного земельного участка на котором не находится создаваемый на этом земельном участке Объект, в котором расположен Объект долевого строительства.</w:t>
      </w:r>
    </w:p>
    <w:p w14:paraId="00B215CD" w14:textId="0AC7B1E5" w:rsidR="00D40606" w:rsidRDefault="00D40606" w:rsidP="00D40606">
      <w:pPr>
        <w:ind w:firstLine="567"/>
        <w:jc w:val="both"/>
      </w:pPr>
      <w:r>
        <w:t>Участник долевого строительства дает свое согласие Застройщику на отчуждение вновь образованного земельного участка, на котором не находится создаваемый на этом земельном участке Объект, в котором расположен Объект долевого строительства, а также на передачу такого вновь образованного земельного участка в аренду, распоряжение или обременение Застройщиком такого земельного участка иным образом.</w:t>
      </w:r>
    </w:p>
    <w:p w14:paraId="2A005976" w14:textId="77D976E8" w:rsidR="00D6680A" w:rsidRDefault="00D6680A" w:rsidP="00D6680A">
      <w:pPr>
        <w:pStyle w:val="21"/>
        <w:ind w:firstLine="567"/>
        <w:rPr>
          <w:sz w:val="20"/>
        </w:rPr>
      </w:pPr>
      <w:r w:rsidRPr="00D6680A">
        <w:rPr>
          <w:sz w:val="20"/>
        </w:rPr>
        <w:t>11.6.1</w:t>
      </w:r>
      <w:r w:rsidR="00DF0C61">
        <w:rPr>
          <w:sz w:val="20"/>
        </w:rPr>
        <w:t>.</w:t>
      </w:r>
      <w:r w:rsidRPr="00D6680A">
        <w:t xml:space="preserve"> </w:t>
      </w:r>
      <w:r w:rsidRPr="00D6680A">
        <w:rPr>
          <w:sz w:val="20"/>
        </w:rPr>
        <w:t>Уступка Участником долевого строительства своих прав и обязанностей по Договору иному лицу не прекращает и не отменяет согласия Участника долевого строительства на изменение характеристик земельного участка, указанного в п. 1.1. Договора, на образование иных земельных участков из земельного участка, указанного в п. 1.1. Договора, на изменение предмета залога в отношении земельного участка, и иных согласий Участника долевого строительства, указанных в п.11.6 Договора. В случае уступки Участником долевого строительства своих прав и обязанностей по Договору иному лицу положения п.11.6 Договора распространяются на Нового Участника долевого строительства.</w:t>
      </w:r>
    </w:p>
    <w:p w14:paraId="1704876D" w14:textId="71AC8280" w:rsidR="00DC0EEF" w:rsidRDefault="00DC0EEF" w:rsidP="00DC0EEF">
      <w:pPr>
        <w:widowControl w:val="0"/>
        <w:shd w:val="clear" w:color="auto" w:fill="FFFFFF"/>
        <w:ind w:right="19" w:firstLine="567"/>
        <w:jc w:val="both"/>
      </w:pPr>
      <w:r w:rsidRPr="00DC0EEF">
        <w:rPr>
          <w:highlight w:val="cyan"/>
        </w:rPr>
        <w:t>11.6.2.</w:t>
      </w:r>
      <w:r w:rsidRPr="00DC0EEF">
        <w:rPr>
          <w:highlight w:val="cyan"/>
        </w:rPr>
        <w:tab/>
        <w:t>Участник долевого строительства подписанием настоящего Договора подтверждает, что уведомлен о нахождении вблизи Объекта аэродромов Московской зоны воздушного движения, в связи с чем возможно шумовое воздействие от полетов воздушных судов на территорию размещения Объекта.</w:t>
      </w:r>
    </w:p>
    <w:p w14:paraId="1577D449" w14:textId="77777777" w:rsidR="00B82692" w:rsidRDefault="00B82692" w:rsidP="00B82692">
      <w:pPr>
        <w:ind w:firstLine="567"/>
        <w:jc w:val="both"/>
      </w:pPr>
      <w:r>
        <w:t xml:space="preserve">11.6.3. Участник долевого строительства путем подписания настоящего Договора выражает свое согласие на передачу внутридомовых  и/или внутриплощадочных и/или внешних инженерных сетей, коммуникаций и иных необходимых объектов инфраструктуры (в </w:t>
      </w:r>
      <w:proofErr w:type="spellStart"/>
      <w:r>
        <w:t>т.ч</w:t>
      </w:r>
      <w:proofErr w:type="spellEnd"/>
      <w:r>
        <w:t xml:space="preserve">. сетей и оборудования связи, оборудования и систем контроля управления доступом, </w:t>
      </w:r>
      <w:proofErr w:type="spellStart"/>
      <w:r>
        <w:t>домофонной</w:t>
      </w:r>
      <w:proofErr w:type="spellEnd"/>
      <w:r>
        <w:t xml:space="preserve"> связи и видеонаблюдения), построенных Застройщиком или иным лицом, в том числе специализированными организациями, за свой счет без привлечения средств участников долевого строительства  в составе Объекта, в собственность </w:t>
      </w:r>
      <w:proofErr w:type="spellStart"/>
      <w:r>
        <w:t>ресурсоснабжающих</w:t>
      </w:r>
      <w:proofErr w:type="spellEnd"/>
      <w:r>
        <w:t xml:space="preserve">/эксплуатирующих организаций, иных лиц, в том числе, специализированных организаций, построивших за свой счет без привлечения средств участников долевого строительства указанные выше сети и коммуникации,  а также передачу на баланс указанным соответствующим лицам, в том числе,  специализированным организациям, в том числе на безвозмездной основе. </w:t>
      </w:r>
    </w:p>
    <w:p w14:paraId="3117B7E2" w14:textId="77777777" w:rsidR="00B82692" w:rsidRDefault="00B82692" w:rsidP="00B82692">
      <w:pPr>
        <w:pStyle w:val="21"/>
        <w:spacing w:line="240" w:lineRule="auto"/>
        <w:ind w:firstLine="567"/>
        <w:rPr>
          <w:sz w:val="20"/>
        </w:rPr>
      </w:pPr>
      <w:r>
        <w:rPr>
          <w:sz w:val="20"/>
        </w:rPr>
        <w:t xml:space="preserve">Внешние, внутридомовые и/или внутриплощадочные инженерные сети, коммуникации и иные необходимые объекты инфраструктуры (в </w:t>
      </w:r>
      <w:proofErr w:type="spellStart"/>
      <w:r>
        <w:rPr>
          <w:sz w:val="20"/>
        </w:rPr>
        <w:t>т.ч</w:t>
      </w:r>
      <w:proofErr w:type="spellEnd"/>
      <w:r>
        <w:rPr>
          <w:sz w:val="20"/>
        </w:rPr>
        <w:t xml:space="preserve">. сети и оборудование связи, оборудование и системы контроля управления доступом, </w:t>
      </w:r>
      <w:proofErr w:type="spellStart"/>
      <w:r>
        <w:rPr>
          <w:sz w:val="20"/>
        </w:rPr>
        <w:t>домофонной</w:t>
      </w:r>
      <w:proofErr w:type="spellEnd"/>
      <w:r>
        <w:rPr>
          <w:sz w:val="20"/>
        </w:rPr>
        <w:t xml:space="preserve"> связи и видеонаблюдения), построенные Застройщиком или иным лицом в том числе, специализированными организациями, за свой счет без привлечения средств участников долевого строительства в составе Объекта, не являются Общим имуществом Объекта и  могут быть переданы Застройщиком в собственность </w:t>
      </w:r>
      <w:proofErr w:type="spellStart"/>
      <w:r>
        <w:rPr>
          <w:sz w:val="20"/>
        </w:rPr>
        <w:t>ресурсоснабжающих</w:t>
      </w:r>
      <w:proofErr w:type="spellEnd"/>
      <w:r>
        <w:rPr>
          <w:sz w:val="20"/>
        </w:rPr>
        <w:t>/эксплуатирующих организаций, а также на баланс соответствующим специализированным организациям, в том числе на безвозмездной основе, без согласия на это Участника долевого строительства.</w:t>
      </w:r>
    </w:p>
    <w:p w14:paraId="3177055E" w14:textId="03E0DDB8" w:rsidR="007610B3" w:rsidRPr="00B51E33" w:rsidRDefault="00B82692" w:rsidP="00B82692">
      <w:pPr>
        <w:widowControl w:val="0"/>
        <w:shd w:val="clear" w:color="auto" w:fill="FFFFFF"/>
        <w:ind w:right="19" w:firstLine="567"/>
        <w:jc w:val="both"/>
      </w:pPr>
      <w:r>
        <w:rPr>
          <w:lang w:val="en-US"/>
        </w:rPr>
        <w:t>i</w:t>
      </w:r>
      <w:r w:rsidR="005D35CC" w:rsidRPr="00B51E33">
        <w:t>11.</w:t>
      </w:r>
      <w:r w:rsidR="00D40606">
        <w:t>7</w:t>
      </w:r>
      <w:r w:rsidR="00FC25AB" w:rsidRPr="00B51E33">
        <w:t xml:space="preserve">. </w:t>
      </w:r>
      <w:r w:rsidR="007610B3" w:rsidRPr="00B51E33">
        <w:t xml:space="preserve">Настоящим Участник долевого строительства, являющийся субъектом персональных данных, дает Застройщику, выступающему оператором персональных данных, свое согласие на обработку своих персональных данных (в том числе: фамилия, имя, отчество Участника долевого строительства, пол, место и дата рождения, паспортные данные (в том числе, серия, номер паспорта, кем и когда выдан, код подразделения), гражданство, адрес регистрации, почтовый адрес, контактные телефоны (основной и дополнительный), адрес электронной почты, данные о документах-основаниях приобретения прав на Объект долевого строительства (номер, дата и наименование сторон договора участия в долевом строительстве, номер, дата и наименование сторон договора уступки прав по договору долевого участия, номер, дата и наименование сторон Акта о приеме-передачи Объекта долевого строительства)) в целях надлежащего исполнения Застройщиком обязательств по настоящему Договору и положений действующего законодательства РФ.  </w:t>
      </w:r>
    </w:p>
    <w:p w14:paraId="3E15A663" w14:textId="77777777" w:rsidR="007610B3" w:rsidRPr="00B51E33" w:rsidRDefault="007610B3" w:rsidP="007610B3">
      <w:pPr>
        <w:pStyle w:val="21"/>
        <w:spacing w:line="240" w:lineRule="auto"/>
        <w:ind w:right="0" w:firstLine="567"/>
        <w:rPr>
          <w:sz w:val="20"/>
        </w:rPr>
      </w:pPr>
      <w:r w:rsidRPr="00B51E33">
        <w:rPr>
          <w:sz w:val="20"/>
        </w:rPr>
        <w:t xml:space="preserve">Участник долевого строительства, как субъект персональных данных дает согласие на совершение Застройщиком в качестве оператора персональных данных любых действий (операций) или совокупности действий (операций), </w:t>
      </w:r>
      <w:r w:rsidRPr="00B51E33">
        <w:rPr>
          <w:sz w:val="20"/>
        </w:rPr>
        <w:lastRenderedPageBreak/>
        <w:t xml:space="preserve">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передачу (предоставление) персональных данных страховой организации (обществу взаимного страхования), осуществляющей страхование гражданской ответственности Застройщика за неисполнение или ненадлежащее исполнение обязательств по передаче жилого помещения по Договору, управляющей компании, а также органу, осуществляющему государственный кадастровый учет и государственную регистрацию прав, и, при необходимости, иным организациям и  государственным органам и органам местного самоуправления, с использованием баз данных, находящихся на территории Российской Федерации. Участник долевого строительства дает свое согласие на получение от Застройщика информационных и рекламных смс-сообщений по телефонам, указанным в Договоре. </w:t>
      </w:r>
    </w:p>
    <w:p w14:paraId="5F9D097E" w14:textId="227833AA" w:rsidR="007610B3" w:rsidRPr="00B51E33" w:rsidRDefault="007610B3" w:rsidP="007610B3">
      <w:pPr>
        <w:pStyle w:val="21"/>
        <w:spacing w:line="240" w:lineRule="auto"/>
        <w:ind w:right="0" w:firstLine="567"/>
        <w:rPr>
          <w:sz w:val="20"/>
        </w:rPr>
      </w:pPr>
      <w:r w:rsidRPr="00B51E33">
        <w:rPr>
          <w:sz w:val="20"/>
        </w:rPr>
        <w:t xml:space="preserve">Настоящее согласие на обработку персональных данных действует в течение </w:t>
      </w:r>
      <w:r w:rsidR="0088558B">
        <w:rPr>
          <w:sz w:val="20"/>
        </w:rPr>
        <w:t>7</w:t>
      </w:r>
      <w:r w:rsidRPr="00B51E33">
        <w:rPr>
          <w:sz w:val="20"/>
        </w:rPr>
        <w:t xml:space="preserve"> (</w:t>
      </w:r>
      <w:r w:rsidR="0088558B">
        <w:rPr>
          <w:sz w:val="20"/>
        </w:rPr>
        <w:t>семи</w:t>
      </w:r>
      <w:r w:rsidRPr="00B51E33">
        <w:rPr>
          <w:sz w:val="20"/>
        </w:rPr>
        <w:t xml:space="preserve">) лет с даты его предоставления. </w:t>
      </w:r>
    </w:p>
    <w:p w14:paraId="26820556" w14:textId="77777777" w:rsidR="007610B3" w:rsidRPr="00B51E33" w:rsidRDefault="007610B3" w:rsidP="007610B3">
      <w:pPr>
        <w:pStyle w:val="21"/>
        <w:spacing w:line="240" w:lineRule="auto"/>
        <w:ind w:right="0" w:firstLine="567"/>
        <w:rPr>
          <w:sz w:val="20"/>
        </w:rPr>
      </w:pPr>
      <w:r w:rsidRPr="00B51E33">
        <w:rPr>
          <w:sz w:val="20"/>
        </w:rPr>
        <w:t>В случае уступки Участником долевого строительства своих прав и обязанностей по настоящему Договору иному лицу, согласие на обработку персональных данных, указанное в настоящем пункте Договора, считается выданным Новым Участником долевого строительства.</w:t>
      </w:r>
    </w:p>
    <w:p w14:paraId="5AD8D171" w14:textId="1ED76F98" w:rsidR="00E61C01" w:rsidRPr="00B51E33" w:rsidRDefault="008A210A" w:rsidP="00633C40">
      <w:pPr>
        <w:pStyle w:val="21"/>
        <w:widowControl/>
        <w:shd w:val="clear" w:color="auto" w:fill="auto"/>
        <w:spacing w:line="240" w:lineRule="auto"/>
        <w:ind w:right="0" w:firstLine="567"/>
        <w:rPr>
          <w:sz w:val="20"/>
        </w:rPr>
      </w:pPr>
      <w:r w:rsidRPr="00B51E33">
        <w:rPr>
          <w:sz w:val="20"/>
        </w:rPr>
        <w:t>11.</w:t>
      </w:r>
      <w:r w:rsidR="00D40606">
        <w:rPr>
          <w:sz w:val="20"/>
        </w:rPr>
        <w:t>8</w:t>
      </w:r>
      <w:r w:rsidRPr="00B51E33">
        <w:rPr>
          <w:sz w:val="20"/>
        </w:rPr>
        <w:t xml:space="preserve">. </w:t>
      </w:r>
      <w:r w:rsidR="00E61C01" w:rsidRPr="00B51E33">
        <w:rPr>
          <w:sz w:val="20"/>
        </w:rPr>
        <w:t xml:space="preserve">На момент заключения </w:t>
      </w:r>
      <w:r w:rsidR="00FC25AB" w:rsidRPr="00B51E33">
        <w:rPr>
          <w:sz w:val="20"/>
        </w:rPr>
        <w:t>Д</w:t>
      </w:r>
      <w:r w:rsidR="00E61C01" w:rsidRPr="00B51E33">
        <w:rPr>
          <w:sz w:val="20"/>
        </w:rPr>
        <w:t>оговора Застройщиком не заключен договор с другим лицом, кроме Участника долевого строительства, выполнение условий которого приведет к возникновению (с момента государственной регистрации) права собственности этого лица на Объект долевого строительства.</w:t>
      </w:r>
    </w:p>
    <w:p w14:paraId="4AE7B8F6" w14:textId="2538B00D" w:rsidR="00E61C01" w:rsidRPr="00B51E33" w:rsidRDefault="00FC25AB" w:rsidP="00633C40">
      <w:pPr>
        <w:widowControl w:val="0"/>
        <w:tabs>
          <w:tab w:val="left" w:pos="567"/>
        </w:tabs>
        <w:ind w:firstLine="567"/>
        <w:jc w:val="both"/>
      </w:pPr>
      <w:r w:rsidRPr="00B51E33">
        <w:t>11.</w:t>
      </w:r>
      <w:r w:rsidR="00D40606">
        <w:t>9</w:t>
      </w:r>
      <w:r w:rsidR="00E61C01" w:rsidRPr="00B51E33">
        <w:t>.</w:t>
      </w:r>
      <w:r w:rsidR="00E61C01" w:rsidRPr="00B51E33">
        <w:rPr>
          <w:snapToGrid w:val="0"/>
        </w:rPr>
        <w:t xml:space="preserve"> </w:t>
      </w:r>
      <w:r w:rsidR="0088558B" w:rsidRPr="0088558B">
        <w:t>Споры и разногласия, возникающие между Сторонами из Договора или в связи с ним, в том числе в связи с его заключением, исполнением, изменением, расторжением и недействительностью, передаются на разрешение суда в соответствии с действующим законодательством РФ с обязательным соблюдением досудебного претензионного порядка. Срок рассмотрения претензий – в течение 1 (Одного) месяца с момента получения</w:t>
      </w:r>
      <w:bookmarkStart w:id="12" w:name="_GoBack"/>
      <w:bookmarkEnd w:id="12"/>
      <w:r w:rsidR="00E61C01" w:rsidRPr="00B51E33">
        <w:t xml:space="preserve">. </w:t>
      </w:r>
    </w:p>
    <w:p w14:paraId="36AF9833" w14:textId="7D978321" w:rsidR="007F48EC" w:rsidRPr="00B51E33" w:rsidRDefault="0061785F" w:rsidP="00633C40">
      <w:pPr>
        <w:widowControl w:val="0"/>
        <w:tabs>
          <w:tab w:val="left" w:pos="567"/>
        </w:tabs>
        <w:ind w:firstLine="567"/>
        <w:jc w:val="both"/>
      </w:pPr>
      <w:r w:rsidRPr="00B51E33">
        <w:t>11.1</w:t>
      </w:r>
      <w:r w:rsidR="00D40606">
        <w:t>0.</w:t>
      </w:r>
      <w:r w:rsidRPr="00B51E33">
        <w:t xml:space="preserve"> </w:t>
      </w:r>
      <w:r w:rsidR="007F48EC" w:rsidRPr="00B51E33">
        <w:t>Каждая из сторон Договора обязуется рассматривать и принимать письменные решения в связи с обращениями другой стороны Договора, срок для рассмотрения и ответа Участника долевого строительства на обращения Застройщика пять рабочих дней, срок для рассмотрения и ответа Застройщика на обращение Участника долевого строительства 30 календарных дней, если иные сроки не установлены действующим законодательством РФ</w:t>
      </w:r>
      <w:r w:rsidR="00623C51" w:rsidRPr="00B51E33">
        <w:t>.</w:t>
      </w:r>
    </w:p>
    <w:p w14:paraId="096EA669" w14:textId="3C8908C0" w:rsidR="00E61C01" w:rsidRPr="00B51E33" w:rsidRDefault="00D40606" w:rsidP="00633C40">
      <w:pPr>
        <w:widowControl w:val="0"/>
        <w:tabs>
          <w:tab w:val="left" w:pos="567"/>
        </w:tabs>
        <w:ind w:firstLine="567"/>
        <w:jc w:val="both"/>
      </w:pPr>
      <w:r>
        <w:t>11.11</w:t>
      </w:r>
      <w:r w:rsidR="007F48EC" w:rsidRPr="00B51E33">
        <w:t xml:space="preserve">. </w:t>
      </w:r>
      <w:r w:rsidR="00FC25AB" w:rsidRPr="00B51E33">
        <w:t>Все приложения к Д</w:t>
      </w:r>
      <w:r w:rsidR="00E61C01" w:rsidRPr="00B51E33">
        <w:t>оговору являются его неотъемлемой частью.</w:t>
      </w:r>
    </w:p>
    <w:p w14:paraId="74F2C15D" w14:textId="6C37A94C" w:rsidR="004F37CE" w:rsidRPr="00B51E33" w:rsidRDefault="00FC25AB" w:rsidP="00633C40">
      <w:pPr>
        <w:shd w:val="clear" w:color="auto" w:fill="FFFFFF"/>
        <w:ind w:firstLine="567"/>
        <w:jc w:val="both"/>
      </w:pPr>
      <w:r w:rsidRPr="00B51E33">
        <w:t>11.</w:t>
      </w:r>
      <w:r w:rsidR="005D35CC" w:rsidRPr="00B51E33">
        <w:t>1</w:t>
      </w:r>
      <w:r w:rsidR="00D40606">
        <w:t>2</w:t>
      </w:r>
      <w:r w:rsidR="00E61C01" w:rsidRPr="00B51E33">
        <w:t xml:space="preserve">. </w:t>
      </w:r>
      <w:r w:rsidR="000572C4" w:rsidRPr="00B51E33">
        <w:t>Участник долевого строительства подтверждает, что все условия настоящего Договора и приложений к Договору им внимательно прочитаны перед подписанием и понятны. Участник долевого строительства подтверждает, что содержание сделки, ее последствия, ответственность, возникшие права и обязанности понятны, что любые сомнения в содержании Договора и толковании его условий были им устранены до подписания Договора. Участник долевого строительства подтверждает, что перед подписанием настоящего Договора ознакомился с проектной декларацией и документами на строительство Объекта, местоположением Объекта с учётом окружающей обстановки, в связи с чем ему известны и понятны описание Объекта, его основные характеристики, включая состав и описание имущества. Участник долевого строительства, подтверждает, что он в дееспособности не ограничен, по состоянию здоровья мо</w:t>
      </w:r>
      <w:fldSimple w:instr=" DOCVARIABLE  ГУТ_ЖЕТ  \* MERGEFORMAT ">
        <w:r w:rsidR="000572C4" w:rsidRPr="00B51E33">
          <w:t>жет</w:t>
        </w:r>
      </w:fldSimple>
      <w:r w:rsidR="000572C4" w:rsidRPr="00B51E33">
        <w:t xml:space="preserve"> самостоятельно осуществлять, защищать свои права и исполнять свои обязанности по Договору, не страда</w:t>
      </w:r>
      <w:fldSimple w:instr=" DOCVARIABLE  ЕТ_ЮТ  \* MERGEFORMAT ">
        <w:r w:rsidR="000572C4" w:rsidRPr="00B51E33">
          <w:t>ет</w:t>
        </w:r>
      </w:fldSimple>
      <w:r w:rsidR="000572C4" w:rsidRPr="00B51E33">
        <w:t xml:space="preserve"> заболеваниями, препятствующими осознавать суть подписываемого Договора и обстоятельств его заключения, что у него отсутствуют причины заключать Договор на крайне невыгодных для себя условиях (кабальная сделка)</w:t>
      </w:r>
      <w:r w:rsidR="004F37CE" w:rsidRPr="00B51E33">
        <w:t>.</w:t>
      </w:r>
    </w:p>
    <w:p w14:paraId="7CCB803E" w14:textId="29A41E56" w:rsidR="00713331" w:rsidRDefault="002D0C7E" w:rsidP="00557944">
      <w:pPr>
        <w:shd w:val="clear" w:color="auto" w:fill="FFFFFF"/>
        <w:ind w:firstLine="567"/>
        <w:jc w:val="both"/>
        <w:rPr>
          <w:sz w:val="22"/>
          <w:szCs w:val="22"/>
        </w:rPr>
      </w:pPr>
      <w:r w:rsidRPr="00B51E33">
        <w:t>11.1</w:t>
      </w:r>
      <w:r w:rsidR="00D40606">
        <w:t>3</w:t>
      </w:r>
      <w:r w:rsidRPr="00B51E33">
        <w:t xml:space="preserve">. </w:t>
      </w:r>
      <w:r w:rsidR="00557944" w:rsidRPr="00593A14">
        <w:rPr>
          <w:sz w:val="22"/>
          <w:szCs w:val="22"/>
        </w:rPr>
        <w:t xml:space="preserve">Договор составлен в 3 (трех) экземплярах: один экземпляр для Застройщика, один экземпляр для </w:t>
      </w:r>
      <w:r w:rsidR="00557944" w:rsidRPr="004928D1">
        <w:rPr>
          <w:sz w:val="22"/>
          <w:szCs w:val="22"/>
        </w:rPr>
        <w:t>Участника долевого строительства, один экземпляр для органа, осуществляющего государственный кадастровый учет и государственную регистрацию прав. Все экземпляры имеют равную юридическую силу.</w:t>
      </w:r>
    </w:p>
    <w:p w14:paraId="182C8064" w14:textId="77777777" w:rsidR="00557944" w:rsidRPr="00B51E33" w:rsidRDefault="00557944" w:rsidP="00557944">
      <w:pPr>
        <w:shd w:val="clear" w:color="auto" w:fill="FFFFFF"/>
        <w:ind w:firstLine="567"/>
        <w:jc w:val="both"/>
      </w:pPr>
    </w:p>
    <w:p w14:paraId="2603D1D9" w14:textId="77777777" w:rsidR="00B45A9C" w:rsidRPr="00B51E33" w:rsidRDefault="00713331" w:rsidP="001059E0">
      <w:pPr>
        <w:jc w:val="center"/>
        <w:rPr>
          <w:b/>
        </w:rPr>
      </w:pPr>
      <w:r w:rsidRPr="00B51E33">
        <w:rPr>
          <w:b/>
        </w:rPr>
        <w:t>12. Адреса</w:t>
      </w:r>
      <w:r w:rsidR="00A655AF" w:rsidRPr="00B51E33">
        <w:rPr>
          <w:b/>
        </w:rPr>
        <w:t xml:space="preserve"> и</w:t>
      </w:r>
      <w:r w:rsidR="000D0DF8" w:rsidRPr="00B51E33">
        <w:rPr>
          <w:b/>
        </w:rPr>
        <w:t xml:space="preserve"> реквизиты </w:t>
      </w:r>
      <w:r w:rsidR="00D87BFA" w:rsidRPr="00B51E33">
        <w:rPr>
          <w:b/>
        </w:rPr>
        <w:t>Сторон</w:t>
      </w:r>
    </w:p>
    <w:tbl>
      <w:tblPr>
        <w:tblW w:w="0" w:type="auto"/>
        <w:tblInd w:w="-142" w:type="dxa"/>
        <w:tblLook w:val="01E0" w:firstRow="1" w:lastRow="1" w:firstColumn="1" w:lastColumn="1" w:noHBand="0" w:noVBand="0"/>
      </w:tblPr>
      <w:tblGrid>
        <w:gridCol w:w="5104"/>
        <w:gridCol w:w="5244"/>
      </w:tblGrid>
      <w:tr w:rsidR="00317C3C" w:rsidRPr="00B51E33" w14:paraId="24659B07" w14:textId="77777777" w:rsidTr="00155D6C">
        <w:trPr>
          <w:trHeight w:val="280"/>
        </w:trPr>
        <w:tc>
          <w:tcPr>
            <w:tcW w:w="5104" w:type="dxa"/>
          </w:tcPr>
          <w:p w14:paraId="354A674B" w14:textId="77777777" w:rsidR="00317C3C" w:rsidRPr="00B51E33" w:rsidRDefault="00317C3C" w:rsidP="002B14AD">
            <w:pPr>
              <w:widowControl w:val="0"/>
              <w:autoSpaceDE w:val="0"/>
              <w:autoSpaceDN w:val="0"/>
              <w:adjustRightInd w:val="0"/>
              <w:rPr>
                <w:b/>
                <w:bCs/>
                <w:lang w:eastAsia="en-US"/>
              </w:rPr>
            </w:pPr>
            <w:r w:rsidRPr="00B51E33">
              <w:rPr>
                <w:b/>
                <w:bCs/>
                <w:lang w:eastAsia="en-US"/>
              </w:rPr>
              <w:t>Застройщик</w:t>
            </w:r>
          </w:p>
        </w:tc>
        <w:tc>
          <w:tcPr>
            <w:tcW w:w="5244" w:type="dxa"/>
            <w:vMerge w:val="restart"/>
          </w:tcPr>
          <w:p w14:paraId="02698024" w14:textId="48D8B9EC" w:rsidR="00317C3C" w:rsidRPr="00B51E33" w:rsidRDefault="00317C3C" w:rsidP="002B14AD">
            <w:pPr>
              <w:widowControl w:val="0"/>
              <w:autoSpaceDE w:val="0"/>
              <w:autoSpaceDN w:val="0"/>
              <w:adjustRightInd w:val="0"/>
              <w:rPr>
                <w:b/>
                <w:bCs/>
                <w:lang w:eastAsia="en-US"/>
              </w:rPr>
            </w:pPr>
            <w:proofErr w:type="spellStart"/>
            <w:r w:rsidRPr="00B51E33">
              <w:t>мтДокСтороныВсеПаспортаУБ</w:t>
            </w:r>
            <w:proofErr w:type="spellEnd"/>
          </w:p>
        </w:tc>
      </w:tr>
      <w:tr w:rsidR="00317C3C" w:rsidRPr="00B51E33" w14:paraId="71525F13" w14:textId="77777777" w:rsidTr="00155D6C">
        <w:trPr>
          <w:trHeight w:val="70"/>
        </w:trPr>
        <w:tc>
          <w:tcPr>
            <w:tcW w:w="5104" w:type="dxa"/>
          </w:tcPr>
          <w:p w14:paraId="755C3C6E" w14:textId="11DFD162" w:rsidR="00002861" w:rsidRPr="00FC66AF" w:rsidRDefault="00002861" w:rsidP="00002861">
            <w:pPr>
              <w:keepNext/>
              <w:tabs>
                <w:tab w:val="left" w:pos="567"/>
              </w:tabs>
              <w:autoSpaceDE w:val="0"/>
              <w:autoSpaceDN w:val="0"/>
              <w:adjustRightInd w:val="0"/>
              <w:jc w:val="both"/>
              <w:rPr>
                <w:b/>
                <w:noProof/>
                <w:color w:val="000000"/>
              </w:rPr>
            </w:pPr>
            <w:r>
              <w:rPr>
                <w:b/>
                <w:noProof/>
                <w:color w:val="000000"/>
              </w:rPr>
              <w:t>ООО «</w:t>
            </w:r>
            <w:r w:rsidR="00431DCE">
              <w:rPr>
                <w:b/>
                <w:noProof/>
              </w:rPr>
              <w:t>СЗ «Санино 1»</w:t>
            </w:r>
          </w:p>
          <w:p w14:paraId="0484B4BB" w14:textId="77777777" w:rsidR="005826E2" w:rsidRPr="005826E2" w:rsidRDefault="00002861" w:rsidP="005826E2">
            <w:pPr>
              <w:keepNext/>
              <w:widowControl w:val="0"/>
              <w:autoSpaceDE w:val="0"/>
              <w:rPr>
                <w:noProof/>
              </w:rPr>
            </w:pPr>
            <w:r w:rsidRPr="00FC66AF">
              <w:rPr>
                <w:noProof/>
              </w:rPr>
              <w:t xml:space="preserve">Юридический адрес: </w:t>
            </w:r>
            <w:r w:rsidR="005826E2" w:rsidRPr="005826E2">
              <w:rPr>
                <w:noProof/>
              </w:rPr>
              <w:t>108824,</w:t>
            </w:r>
          </w:p>
          <w:p w14:paraId="541D1D33" w14:textId="1525BD73" w:rsidR="005826E2" w:rsidRPr="005826E2" w:rsidRDefault="00433FA0" w:rsidP="005826E2">
            <w:pPr>
              <w:keepNext/>
              <w:widowControl w:val="0"/>
              <w:autoSpaceDE w:val="0"/>
              <w:rPr>
                <w:noProof/>
              </w:rPr>
            </w:pPr>
            <w:r>
              <w:rPr>
                <w:noProof/>
              </w:rPr>
              <w:t>г</w:t>
            </w:r>
            <w:r w:rsidR="005826E2" w:rsidRPr="005826E2">
              <w:rPr>
                <w:noProof/>
              </w:rPr>
              <w:t>.МОСКВА,</w:t>
            </w:r>
            <w:r w:rsidR="005826E2">
              <w:rPr>
                <w:noProof/>
              </w:rPr>
              <w:t xml:space="preserve"> </w:t>
            </w:r>
            <w:r w:rsidR="005826E2" w:rsidRPr="005826E2">
              <w:rPr>
                <w:noProof/>
              </w:rPr>
              <w:t>ВН.ТЕР.Г. ПОСЕЛЕНИЕ РЯЗАНОВСКОЕ,</w:t>
            </w:r>
          </w:p>
          <w:p w14:paraId="29546983" w14:textId="3F3DD754" w:rsidR="005826E2" w:rsidRPr="005826E2" w:rsidRDefault="005826E2" w:rsidP="005826E2">
            <w:pPr>
              <w:keepNext/>
              <w:widowControl w:val="0"/>
              <w:autoSpaceDE w:val="0"/>
              <w:rPr>
                <w:noProof/>
              </w:rPr>
            </w:pPr>
            <w:r w:rsidRPr="005826E2">
              <w:rPr>
                <w:noProof/>
              </w:rPr>
              <w:t>Ш ОСТАФЬЕВСКОЕ,</w:t>
            </w:r>
            <w:r>
              <w:rPr>
                <w:noProof/>
              </w:rPr>
              <w:t xml:space="preserve"> </w:t>
            </w:r>
            <w:r w:rsidRPr="005826E2">
              <w:rPr>
                <w:noProof/>
              </w:rPr>
              <w:t>Д. 12 К. 1,</w:t>
            </w:r>
          </w:p>
          <w:p w14:paraId="6E873248" w14:textId="266083F5" w:rsidR="00002861" w:rsidRPr="00FC66AF" w:rsidRDefault="005826E2" w:rsidP="005826E2">
            <w:pPr>
              <w:keepNext/>
              <w:widowControl w:val="0"/>
              <w:autoSpaceDE w:val="0"/>
              <w:rPr>
                <w:noProof/>
              </w:rPr>
            </w:pPr>
            <w:r w:rsidRPr="005826E2">
              <w:rPr>
                <w:noProof/>
              </w:rPr>
              <w:t>ПОМЕЩ. 1Н</w:t>
            </w:r>
          </w:p>
          <w:p w14:paraId="5F5B4FB9" w14:textId="6A33EA4A" w:rsidR="00002861" w:rsidRPr="00FC66AF" w:rsidRDefault="00002861" w:rsidP="00002861">
            <w:pPr>
              <w:keepNext/>
              <w:widowControl w:val="0"/>
              <w:autoSpaceDE w:val="0"/>
              <w:rPr>
                <w:noProof/>
              </w:rPr>
            </w:pPr>
            <w:r w:rsidRPr="00431DCE">
              <w:rPr>
                <w:noProof/>
              </w:rPr>
              <w:t xml:space="preserve">ОГРН </w:t>
            </w:r>
            <w:r w:rsidR="00431DCE" w:rsidRPr="00431DCE">
              <w:rPr>
                <w:noProof/>
              </w:rPr>
              <w:t>1197746216051</w:t>
            </w:r>
          </w:p>
          <w:p w14:paraId="4D0E42F9" w14:textId="4E7A4413" w:rsidR="00002861" w:rsidRPr="00FC66AF" w:rsidRDefault="00002861" w:rsidP="00002861">
            <w:pPr>
              <w:keepNext/>
              <w:widowControl w:val="0"/>
              <w:autoSpaceDE w:val="0"/>
              <w:rPr>
                <w:noProof/>
              </w:rPr>
            </w:pPr>
            <w:r w:rsidRPr="00FC66AF">
              <w:rPr>
                <w:noProof/>
              </w:rPr>
              <w:t xml:space="preserve">ИНН </w:t>
            </w:r>
            <w:r w:rsidR="00431DCE" w:rsidRPr="00431DCE">
              <w:rPr>
                <w:noProof/>
              </w:rPr>
              <w:t>9731034883</w:t>
            </w:r>
            <w:r w:rsidRPr="00FC66AF">
              <w:rPr>
                <w:noProof/>
              </w:rPr>
              <w:t xml:space="preserve">, КПП </w:t>
            </w:r>
            <w:r w:rsidR="00431DCE" w:rsidRPr="00431DCE">
              <w:rPr>
                <w:noProof/>
              </w:rPr>
              <w:t>77</w:t>
            </w:r>
            <w:r w:rsidR="005826E2">
              <w:rPr>
                <w:noProof/>
              </w:rPr>
              <w:t>5</w:t>
            </w:r>
            <w:r w:rsidR="00431DCE" w:rsidRPr="00431DCE">
              <w:rPr>
                <w:noProof/>
              </w:rPr>
              <w:t>101001</w:t>
            </w:r>
          </w:p>
          <w:p w14:paraId="3ECAE6F3" w14:textId="77777777" w:rsidR="00002861" w:rsidRPr="000C5CC5" w:rsidRDefault="00002861" w:rsidP="00002861">
            <w:pPr>
              <w:keepNext/>
              <w:tabs>
                <w:tab w:val="left" w:pos="567"/>
              </w:tabs>
              <w:autoSpaceDE w:val="0"/>
              <w:autoSpaceDN w:val="0"/>
              <w:adjustRightInd w:val="0"/>
              <w:jc w:val="both"/>
              <w:rPr>
                <w:b/>
                <w:noProof/>
              </w:rPr>
            </w:pPr>
          </w:p>
          <w:p w14:paraId="24C08B6B" w14:textId="7C5F76C4" w:rsidR="00317C3C" w:rsidRPr="00B51E33" w:rsidRDefault="00317C3C" w:rsidP="00614851">
            <w:pPr>
              <w:widowControl w:val="0"/>
              <w:autoSpaceDE w:val="0"/>
              <w:rPr>
                <w:b/>
                <w:lang w:eastAsia="en-US"/>
              </w:rPr>
            </w:pPr>
          </w:p>
        </w:tc>
        <w:tc>
          <w:tcPr>
            <w:tcW w:w="5244" w:type="dxa"/>
            <w:vMerge/>
          </w:tcPr>
          <w:p w14:paraId="09B14936" w14:textId="77777777" w:rsidR="00317C3C" w:rsidRPr="00B51E33" w:rsidRDefault="00317C3C" w:rsidP="002B14AD">
            <w:pPr>
              <w:tabs>
                <w:tab w:val="center" w:pos="4677"/>
                <w:tab w:val="right" w:pos="9355"/>
              </w:tabs>
              <w:autoSpaceDE w:val="0"/>
              <w:autoSpaceDN w:val="0"/>
              <w:adjustRightInd w:val="0"/>
              <w:rPr>
                <w:b/>
                <w:lang w:eastAsia="en-US"/>
              </w:rPr>
            </w:pPr>
          </w:p>
        </w:tc>
      </w:tr>
    </w:tbl>
    <w:p w14:paraId="5498A00D" w14:textId="0FC53475" w:rsidR="00A655AF" w:rsidRPr="00997359" w:rsidRDefault="00A655AF" w:rsidP="00997359">
      <w:pPr>
        <w:pStyle w:val="FR1"/>
        <w:tabs>
          <w:tab w:val="left" w:pos="567"/>
        </w:tabs>
        <w:spacing w:before="0"/>
        <w:ind w:left="0"/>
        <w:jc w:val="center"/>
        <w:rPr>
          <w:rFonts w:ascii="Times New Roman" w:hAnsi="Times New Roman" w:cs="Times New Roman"/>
          <w:b/>
          <w:i w:val="0"/>
          <w:iCs w:val="0"/>
        </w:rPr>
      </w:pPr>
      <w:r w:rsidRPr="00B51E33">
        <w:rPr>
          <w:rFonts w:ascii="Times New Roman" w:hAnsi="Times New Roman" w:cs="Times New Roman"/>
          <w:b/>
          <w:i w:val="0"/>
          <w:iCs w:val="0"/>
        </w:rPr>
        <w:t>13. Подписи Сторон</w:t>
      </w:r>
    </w:p>
    <w:p w14:paraId="7E40F613" w14:textId="1405143D" w:rsidR="00A655AF" w:rsidRPr="00B51E33" w:rsidRDefault="00C318F4" w:rsidP="001059E0">
      <w:pPr>
        <w:pStyle w:val="FR1"/>
        <w:tabs>
          <w:tab w:val="left" w:pos="567"/>
        </w:tabs>
        <w:spacing w:before="0"/>
        <w:ind w:left="0"/>
        <w:jc w:val="both"/>
        <w:rPr>
          <w:rFonts w:ascii="Times New Roman" w:hAnsi="Times New Roman" w:cs="Times New Roman"/>
          <w:i w:val="0"/>
          <w:iCs w:val="0"/>
        </w:rPr>
      </w:pPr>
      <w:r w:rsidRPr="00B51E33">
        <w:rPr>
          <w:rFonts w:ascii="Times New Roman" w:hAnsi="Times New Roman" w:cs="Times New Roman"/>
          <w:i w:val="0"/>
          <w:iCs w:val="0"/>
        </w:rPr>
        <w:t>Подписывая настоящий Д</w:t>
      </w:r>
      <w:r w:rsidR="00A655AF" w:rsidRPr="00B51E33">
        <w:rPr>
          <w:rFonts w:ascii="Times New Roman" w:hAnsi="Times New Roman" w:cs="Times New Roman"/>
          <w:i w:val="0"/>
          <w:iCs w:val="0"/>
        </w:rPr>
        <w:t xml:space="preserve">оговор Стороны согласовывают все условия, содержащиеся как в самом </w:t>
      </w:r>
      <w:r w:rsidR="00BD1B75" w:rsidRPr="00B51E33">
        <w:rPr>
          <w:rFonts w:ascii="Times New Roman" w:hAnsi="Times New Roman" w:cs="Times New Roman"/>
          <w:i w:val="0"/>
          <w:iCs w:val="0"/>
        </w:rPr>
        <w:t>Договоре</w:t>
      </w:r>
      <w:r w:rsidR="00150E81" w:rsidRPr="00B51E33">
        <w:rPr>
          <w:rFonts w:ascii="Times New Roman" w:hAnsi="Times New Roman" w:cs="Times New Roman"/>
          <w:i w:val="0"/>
          <w:iCs w:val="0"/>
        </w:rPr>
        <w:t xml:space="preserve">, так и в Приложениях </w:t>
      </w:r>
      <w:r w:rsidR="008E020B" w:rsidRPr="00B51E33">
        <w:rPr>
          <w:rFonts w:ascii="Times New Roman" w:hAnsi="Times New Roman" w:cs="Times New Roman"/>
          <w:i w:val="0"/>
          <w:iCs w:val="0"/>
        </w:rPr>
        <w:t xml:space="preserve">№ </w:t>
      </w:r>
      <w:r w:rsidR="00150E81" w:rsidRPr="00B51E33">
        <w:rPr>
          <w:rFonts w:ascii="Times New Roman" w:hAnsi="Times New Roman" w:cs="Times New Roman"/>
          <w:i w:val="0"/>
          <w:iCs w:val="0"/>
        </w:rPr>
        <w:t>1, 2</w:t>
      </w:r>
      <w:r w:rsidR="00CF0E93" w:rsidRPr="00B51E33">
        <w:rPr>
          <w:rFonts w:ascii="Times New Roman" w:hAnsi="Times New Roman" w:cs="Times New Roman"/>
          <w:i w:val="0"/>
          <w:iCs w:val="0"/>
        </w:rPr>
        <w:t>, 3</w:t>
      </w:r>
      <w:r w:rsidR="00A655AF" w:rsidRPr="00B51E33">
        <w:rPr>
          <w:rFonts w:ascii="Times New Roman" w:hAnsi="Times New Roman" w:cs="Times New Roman"/>
          <w:i w:val="0"/>
          <w:iCs w:val="0"/>
        </w:rPr>
        <w:t xml:space="preserve"> к нему, и подтверждают, что проставление отдельных подписей под каждым приложением к </w:t>
      </w:r>
      <w:r w:rsidR="00BD1B75" w:rsidRPr="00B51E33">
        <w:rPr>
          <w:rFonts w:ascii="Times New Roman" w:hAnsi="Times New Roman" w:cs="Times New Roman"/>
          <w:i w:val="0"/>
          <w:iCs w:val="0"/>
        </w:rPr>
        <w:t xml:space="preserve">Договору </w:t>
      </w:r>
      <w:r w:rsidR="00A655AF" w:rsidRPr="00B51E33">
        <w:rPr>
          <w:rFonts w:ascii="Times New Roman" w:hAnsi="Times New Roman" w:cs="Times New Roman"/>
          <w:i w:val="0"/>
          <w:iCs w:val="0"/>
        </w:rPr>
        <w:t xml:space="preserve">не требуется. Стороны также согласовывают, что все страницы настоящего </w:t>
      </w:r>
      <w:r w:rsidR="00BD1B75" w:rsidRPr="00B51E33">
        <w:rPr>
          <w:rFonts w:ascii="Times New Roman" w:hAnsi="Times New Roman" w:cs="Times New Roman"/>
          <w:i w:val="0"/>
          <w:iCs w:val="0"/>
        </w:rPr>
        <w:t xml:space="preserve">Договора </w:t>
      </w:r>
      <w:r w:rsidR="00A655AF" w:rsidRPr="00B51E33">
        <w:rPr>
          <w:rFonts w:ascii="Times New Roman" w:hAnsi="Times New Roman" w:cs="Times New Roman"/>
          <w:i w:val="0"/>
          <w:iCs w:val="0"/>
        </w:rPr>
        <w:t>должны быть пронумерованы, прошиты и скреплены подписями Сторон на обороте последней страницы (на сшивке).</w:t>
      </w:r>
    </w:p>
    <w:p w14:paraId="1D2D3190" w14:textId="77777777" w:rsidR="00A655AF" w:rsidRPr="00B51E33" w:rsidRDefault="00A655AF" w:rsidP="001059E0">
      <w:pPr>
        <w:pStyle w:val="FR1"/>
        <w:tabs>
          <w:tab w:val="left" w:pos="567"/>
        </w:tabs>
        <w:spacing w:before="0"/>
        <w:ind w:left="0"/>
        <w:jc w:val="both"/>
        <w:rPr>
          <w:rFonts w:ascii="Times New Roman" w:hAnsi="Times New Roman" w:cs="Times New Roman"/>
          <w:b/>
          <w:i w:val="0"/>
          <w:iCs w:val="0"/>
        </w:rPr>
      </w:pPr>
    </w:p>
    <w:tbl>
      <w:tblPr>
        <w:tblStyle w:val="aff2"/>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4"/>
      </w:tblGrid>
      <w:tr w:rsidR="004865C0" w:rsidRPr="005B1F8E" w14:paraId="5485C319" w14:textId="77777777" w:rsidTr="00155D6C">
        <w:tc>
          <w:tcPr>
            <w:tcW w:w="5104" w:type="dxa"/>
          </w:tcPr>
          <w:p w14:paraId="5A8F41BD" w14:textId="77777777" w:rsidR="004865C0" w:rsidRPr="00B51E33" w:rsidRDefault="004865C0" w:rsidP="002B14AD">
            <w:pPr>
              <w:tabs>
                <w:tab w:val="left" w:pos="567"/>
              </w:tabs>
              <w:autoSpaceDE w:val="0"/>
              <w:autoSpaceDN w:val="0"/>
              <w:adjustRightInd w:val="0"/>
              <w:spacing w:line="288" w:lineRule="auto"/>
              <w:ind w:left="34"/>
              <w:jc w:val="both"/>
              <w:rPr>
                <w:b/>
                <w:lang w:eastAsia="en-US"/>
              </w:rPr>
            </w:pPr>
            <w:r w:rsidRPr="00B51E33">
              <w:rPr>
                <w:b/>
                <w:lang w:eastAsia="en-US"/>
              </w:rPr>
              <w:t>Представитель по доверенности</w:t>
            </w:r>
          </w:p>
          <w:p w14:paraId="44D9DF01" w14:textId="77777777" w:rsidR="004865C0" w:rsidRPr="00B51E33" w:rsidRDefault="004865C0" w:rsidP="002B14AD">
            <w:pPr>
              <w:tabs>
                <w:tab w:val="left" w:pos="567"/>
              </w:tabs>
              <w:autoSpaceDE w:val="0"/>
              <w:autoSpaceDN w:val="0"/>
              <w:adjustRightInd w:val="0"/>
              <w:spacing w:line="288" w:lineRule="auto"/>
              <w:ind w:left="34"/>
              <w:jc w:val="both"/>
              <w:rPr>
                <w:b/>
                <w:lang w:eastAsia="en-US"/>
              </w:rPr>
            </w:pPr>
          </w:p>
          <w:p w14:paraId="754D000D" w14:textId="77777777" w:rsidR="004865C0" w:rsidRPr="00B51E33" w:rsidRDefault="004865C0" w:rsidP="002B14AD">
            <w:pPr>
              <w:tabs>
                <w:tab w:val="left" w:pos="567"/>
              </w:tabs>
              <w:autoSpaceDE w:val="0"/>
              <w:autoSpaceDN w:val="0"/>
              <w:adjustRightInd w:val="0"/>
              <w:spacing w:line="288" w:lineRule="auto"/>
              <w:ind w:left="34"/>
              <w:jc w:val="both"/>
              <w:rPr>
                <w:b/>
                <w:lang w:eastAsia="en-US"/>
              </w:rPr>
            </w:pPr>
            <w:r w:rsidRPr="00B51E33">
              <w:rPr>
                <w:b/>
                <w:lang w:eastAsia="en-US"/>
              </w:rPr>
              <w:t xml:space="preserve">_________________ </w:t>
            </w:r>
            <w:sdt>
              <w:sdtPr>
                <w:rPr>
                  <w:b/>
                  <w:lang w:eastAsia="en-US"/>
                </w:rPr>
                <w:alias w:val="мтПодписантБезФИОБ"/>
                <w:tag w:val="мтПодписантБезФИОБ"/>
                <w:id w:val="1750933239"/>
                <w:placeholder>
                  <w:docPart w:val="4C339CDC7776461D8F0106571088DA23"/>
                </w:placeholder>
              </w:sdtPr>
              <w:sdtEndPr/>
              <w:sdtContent>
                <w:proofErr w:type="spellStart"/>
                <w:r w:rsidRPr="00B51E33">
                  <w:rPr>
                    <w:b/>
                    <w:lang w:eastAsia="en-US"/>
                  </w:rPr>
                  <w:t>мтПодписантБезФИОБ</w:t>
                </w:r>
                <w:proofErr w:type="spellEnd"/>
              </w:sdtContent>
            </w:sdt>
          </w:p>
        </w:tc>
        <w:tc>
          <w:tcPr>
            <w:tcW w:w="5244" w:type="dxa"/>
          </w:tcPr>
          <w:p w14:paraId="2607F8FF" w14:textId="77777777" w:rsidR="004865C0" w:rsidRPr="005B1F8E" w:rsidRDefault="0088558B" w:rsidP="00741169">
            <w:pPr>
              <w:tabs>
                <w:tab w:val="center" w:pos="4993"/>
                <w:tab w:val="right" w:pos="9355"/>
              </w:tabs>
              <w:autoSpaceDE w:val="0"/>
              <w:autoSpaceDN w:val="0"/>
              <w:adjustRightInd w:val="0"/>
              <w:rPr>
                <w:lang w:val="x-none" w:eastAsia="en-US"/>
              </w:rPr>
            </w:pPr>
            <w:sdt>
              <w:sdtPr>
                <w:rPr>
                  <w:b/>
                  <w:lang w:eastAsia="en-US"/>
                </w:rPr>
                <w:alias w:val="мтДокСтороныПодпись"/>
                <w:tag w:val="мтДокСтороныПодпись"/>
                <w:id w:val="-961340518"/>
                <w:placeholder>
                  <w:docPart w:val="CD3CEAAC70FE4360974F14A7D21E2AD7"/>
                </w:placeholder>
              </w:sdtPr>
              <w:sdtEndPr/>
              <w:sdtContent>
                <w:proofErr w:type="spellStart"/>
                <w:r w:rsidR="004865C0" w:rsidRPr="00B51E33">
                  <w:rPr>
                    <w:b/>
                    <w:lang w:eastAsia="en-US"/>
                  </w:rPr>
                  <w:t>мтДокСтороныПодпись</w:t>
                </w:r>
                <w:proofErr w:type="spellEnd"/>
              </w:sdtContent>
            </w:sdt>
          </w:p>
          <w:p w14:paraId="1AE8154C" w14:textId="77777777" w:rsidR="004865C0" w:rsidRPr="005B1F8E" w:rsidRDefault="004865C0" w:rsidP="002B14AD">
            <w:pPr>
              <w:pStyle w:val="FR1"/>
              <w:tabs>
                <w:tab w:val="left" w:pos="567"/>
              </w:tabs>
              <w:spacing w:before="0"/>
              <w:ind w:left="0"/>
              <w:rPr>
                <w:rFonts w:ascii="Times New Roman" w:hAnsi="Times New Roman" w:cs="Times New Roman"/>
                <w:b/>
                <w:i w:val="0"/>
                <w:iCs w:val="0"/>
              </w:rPr>
            </w:pPr>
          </w:p>
        </w:tc>
      </w:tr>
    </w:tbl>
    <w:p w14:paraId="0B37C4E8" w14:textId="77777777" w:rsidR="0059270C" w:rsidRPr="005B1F8E" w:rsidRDefault="0059270C" w:rsidP="00614851">
      <w:pPr>
        <w:pStyle w:val="FR1"/>
        <w:tabs>
          <w:tab w:val="left" w:pos="567"/>
        </w:tabs>
        <w:spacing w:before="0"/>
        <w:ind w:left="0"/>
        <w:rPr>
          <w:rFonts w:ascii="Times New Roman" w:hAnsi="Times New Roman" w:cs="Times New Roman"/>
          <w:b/>
          <w:i w:val="0"/>
        </w:rPr>
      </w:pPr>
    </w:p>
    <w:p w14:paraId="3EEAD380" w14:textId="77777777" w:rsidR="0059270C" w:rsidRPr="005B1F8E" w:rsidRDefault="0059270C" w:rsidP="001059E0">
      <w:pPr>
        <w:pStyle w:val="FR1"/>
        <w:tabs>
          <w:tab w:val="left" w:pos="567"/>
        </w:tabs>
        <w:spacing w:before="0"/>
        <w:ind w:left="0" w:firstLine="567"/>
        <w:jc w:val="center"/>
        <w:rPr>
          <w:rFonts w:ascii="Times New Roman" w:hAnsi="Times New Roman" w:cs="Times New Roman"/>
          <w:b/>
          <w:i w:val="0"/>
        </w:rPr>
      </w:pPr>
    </w:p>
    <w:p w14:paraId="36EE3356" w14:textId="77777777" w:rsidR="0056268E" w:rsidRPr="005B1F8E" w:rsidRDefault="0056268E" w:rsidP="0056268E">
      <w:pPr>
        <w:pStyle w:val="FR1"/>
        <w:pageBreakBefore/>
        <w:tabs>
          <w:tab w:val="left" w:pos="567"/>
        </w:tabs>
        <w:spacing w:before="0"/>
        <w:ind w:left="0"/>
        <w:jc w:val="right"/>
        <w:rPr>
          <w:rFonts w:ascii="Times New Roman" w:hAnsi="Times New Roman" w:cs="Times New Roman"/>
          <w:b/>
          <w:i w:val="0"/>
        </w:rPr>
      </w:pPr>
      <w:r w:rsidRPr="005B1F8E">
        <w:rPr>
          <w:rFonts w:ascii="Times New Roman" w:hAnsi="Times New Roman" w:cs="Times New Roman"/>
          <w:b/>
          <w:i w:val="0"/>
        </w:rPr>
        <w:lastRenderedPageBreak/>
        <w:t xml:space="preserve">Приложение № 1 </w:t>
      </w:r>
    </w:p>
    <w:p w14:paraId="6B3444AE" w14:textId="77777777" w:rsidR="0056268E" w:rsidRPr="005B1F8E" w:rsidRDefault="0056268E" w:rsidP="0056268E">
      <w:pPr>
        <w:pStyle w:val="FR1"/>
        <w:tabs>
          <w:tab w:val="left" w:pos="567"/>
        </w:tabs>
        <w:spacing w:before="0"/>
        <w:ind w:left="0" w:firstLine="567"/>
        <w:jc w:val="right"/>
        <w:rPr>
          <w:rFonts w:ascii="Times New Roman" w:hAnsi="Times New Roman" w:cs="Times New Roman"/>
          <w:b/>
          <w:i w:val="0"/>
        </w:rPr>
      </w:pPr>
      <w:r w:rsidRPr="005B1F8E">
        <w:rPr>
          <w:rFonts w:ascii="Times New Roman" w:hAnsi="Times New Roman" w:cs="Times New Roman"/>
          <w:b/>
          <w:i w:val="0"/>
        </w:rPr>
        <w:t>к Договору участия в долевом строительстве</w:t>
      </w:r>
    </w:p>
    <w:p w14:paraId="4F3BAA44" w14:textId="1CFD247C" w:rsidR="0056268E" w:rsidRPr="00D4388E" w:rsidRDefault="00D4388E" w:rsidP="00D4388E">
      <w:pPr>
        <w:pStyle w:val="FR1"/>
        <w:spacing w:before="0"/>
        <w:ind w:left="0"/>
        <w:jc w:val="center"/>
        <w:rPr>
          <w:rFonts w:ascii="Times New Roman" w:hAnsi="Times New Roman" w:cs="Times New Roman"/>
          <w:i w:val="0"/>
        </w:rPr>
      </w:pPr>
      <w:r w:rsidRPr="005B1F8E">
        <w:rPr>
          <w:rFonts w:ascii="Times New Roman" w:hAnsi="Times New Roman" w:cs="Times New Roman"/>
          <w:b/>
          <w:i w:val="0"/>
        </w:rPr>
        <w:t xml:space="preserve">№ </w:t>
      </w:r>
      <w:r w:rsidR="00431DCE">
        <w:rPr>
          <w:rFonts w:ascii="Times New Roman" w:hAnsi="Times New Roman" w:cs="Times New Roman"/>
          <w:b/>
          <w:i w:val="0"/>
        </w:rPr>
        <w:t>НВ</w:t>
      </w:r>
      <w:r>
        <w:rPr>
          <w:rFonts w:ascii="Times New Roman" w:hAnsi="Times New Roman" w:cs="Times New Roman"/>
          <w:b/>
          <w:i w:val="0"/>
        </w:rPr>
        <w:t>-</w:t>
      </w:r>
      <w:r>
        <w:rPr>
          <w:rFonts w:ascii="Times New Roman" w:hAnsi="Times New Roman" w:cs="Times New Roman"/>
          <w:i w:val="0"/>
        </w:rPr>
        <w:tab/>
      </w:r>
      <w:r w:rsidR="0056268E" w:rsidRPr="005B1F8E">
        <w:rPr>
          <w:rFonts w:ascii="Times New Roman" w:hAnsi="Times New Roman" w:cs="Times New Roman"/>
          <w:b/>
          <w:i w:val="0"/>
        </w:rPr>
        <w:t xml:space="preserve">от </w:t>
      </w:r>
      <w:sdt>
        <w:sdtPr>
          <w:rPr>
            <w:rFonts w:ascii="Times New Roman" w:hAnsi="Times New Roman" w:cs="Times New Roman"/>
            <w:b/>
            <w:i w:val="0"/>
          </w:rPr>
          <w:alias w:val="мтДатаДоговора"/>
          <w:tag w:val="мтДатаДоговора"/>
          <w:id w:val="-1020389288"/>
          <w:placeholder>
            <w:docPart w:val="43023490271145BDB41F96DE7F8BD641"/>
          </w:placeholder>
        </w:sdtPr>
        <w:sdtEndPr/>
        <w:sdtContent>
          <w:proofErr w:type="spellStart"/>
          <w:r w:rsidR="0056268E" w:rsidRPr="005B1F8E">
            <w:rPr>
              <w:rFonts w:ascii="Times New Roman" w:hAnsi="Times New Roman" w:cs="Times New Roman"/>
              <w:b/>
              <w:i w:val="0"/>
            </w:rPr>
            <w:t>мтДатаДоговора</w:t>
          </w:r>
          <w:proofErr w:type="spellEnd"/>
        </w:sdtContent>
      </w:sdt>
    </w:p>
    <w:p w14:paraId="03705F7E" w14:textId="06F17231" w:rsidR="004371F1" w:rsidRPr="005B1F8E" w:rsidRDefault="0056268E" w:rsidP="0056268E">
      <w:pPr>
        <w:pStyle w:val="FR1"/>
        <w:tabs>
          <w:tab w:val="left" w:pos="567"/>
        </w:tabs>
        <w:spacing w:before="0"/>
        <w:ind w:left="0" w:firstLine="567"/>
        <w:jc w:val="right"/>
        <w:rPr>
          <w:rFonts w:ascii="Times New Roman" w:hAnsi="Times New Roman" w:cs="Times New Roman"/>
          <w:b/>
          <w:i w:val="0"/>
        </w:rPr>
      </w:pPr>
      <w:r w:rsidRPr="005B1F8E">
        <w:rPr>
          <w:rFonts w:ascii="Times New Roman" w:hAnsi="Times New Roman" w:cs="Times New Roman"/>
          <w:b/>
          <w:i w:val="0"/>
        </w:rPr>
        <w:t xml:space="preserve"> </w:t>
      </w:r>
      <w:r w:rsidR="004371F1" w:rsidRPr="005B1F8E">
        <w:rPr>
          <w:rFonts w:ascii="Times New Roman" w:hAnsi="Times New Roman" w:cs="Times New Roman"/>
          <w:b/>
          <w:i w:val="0"/>
        </w:rPr>
        <w:fldChar w:fldCharType="begin"/>
      </w:r>
      <w:r w:rsidR="004371F1" w:rsidRPr="005B1F8E">
        <w:rPr>
          <w:rFonts w:ascii="Times New Roman" w:hAnsi="Times New Roman" w:cs="Times New Roman"/>
          <w:b/>
          <w:i w:val="0"/>
        </w:rPr>
        <w:instrText xml:space="preserve"> DOCVARIABLE  ПредставлениеДоговора  \* MERGEFORMAT </w:instrText>
      </w:r>
      <w:r w:rsidR="004371F1" w:rsidRPr="005B1F8E">
        <w:rPr>
          <w:rFonts w:ascii="Times New Roman" w:hAnsi="Times New Roman" w:cs="Times New Roman"/>
          <w:b/>
          <w:i w:val="0"/>
        </w:rPr>
        <w:fldChar w:fldCharType="end"/>
      </w:r>
    </w:p>
    <w:p w14:paraId="300B20EC" w14:textId="77777777" w:rsidR="004371F1" w:rsidRPr="005B1F8E" w:rsidRDefault="004371F1" w:rsidP="001059E0">
      <w:pPr>
        <w:shd w:val="clear" w:color="auto" w:fill="FFFFFF"/>
        <w:tabs>
          <w:tab w:val="left" w:pos="567"/>
          <w:tab w:val="left" w:pos="6840"/>
        </w:tabs>
        <w:jc w:val="center"/>
        <w:rPr>
          <w:b/>
        </w:rPr>
      </w:pPr>
      <w:r w:rsidRPr="005B1F8E">
        <w:rPr>
          <w:b/>
        </w:rPr>
        <w:t>1.1. ОСНОВНЫЕ ХАРАКТЕРИСТИКИ ОБЪЕКТА ДОЛЕВОГО СТРОИТЕЛЬСТВА</w:t>
      </w:r>
    </w:p>
    <w:p w14:paraId="674223C4" w14:textId="3AE671D7" w:rsidR="004371F1" w:rsidRPr="005B1F8E" w:rsidRDefault="004371F1" w:rsidP="001059E0">
      <w:pPr>
        <w:pStyle w:val="FR1"/>
        <w:tabs>
          <w:tab w:val="left" w:pos="567"/>
        </w:tabs>
        <w:spacing w:before="0"/>
        <w:ind w:left="0" w:firstLine="567"/>
        <w:jc w:val="center"/>
        <w:rPr>
          <w:rFonts w:ascii="Times New Roman" w:hAnsi="Times New Roman" w:cs="Times New Roman"/>
          <w:b/>
          <w:i w:val="0"/>
        </w:rPr>
      </w:pPr>
    </w:p>
    <w:tbl>
      <w:tblPr>
        <w:tblW w:w="10768" w:type="dxa"/>
        <w:tblInd w:w="-572" w:type="dxa"/>
        <w:tblLook w:val="04A0" w:firstRow="1" w:lastRow="0" w:firstColumn="1" w:lastColumn="0" w:noHBand="0" w:noVBand="1"/>
      </w:tblPr>
      <w:tblGrid>
        <w:gridCol w:w="761"/>
        <w:gridCol w:w="736"/>
        <w:gridCol w:w="699"/>
        <w:gridCol w:w="824"/>
        <w:gridCol w:w="809"/>
        <w:gridCol w:w="1248"/>
        <w:gridCol w:w="1260"/>
        <w:gridCol w:w="1030"/>
        <w:gridCol w:w="1156"/>
        <w:gridCol w:w="911"/>
        <w:gridCol w:w="817"/>
        <w:gridCol w:w="800"/>
      </w:tblGrid>
      <w:tr w:rsidR="0056268E" w:rsidRPr="005B1F8E" w14:paraId="628A575D" w14:textId="77777777" w:rsidTr="002B14AD">
        <w:trPr>
          <w:trHeight w:val="266"/>
        </w:trPr>
        <w:tc>
          <w:tcPr>
            <w:tcW w:w="10768" w:type="dxa"/>
            <w:gridSpan w:val="1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66E8E8" w14:textId="77777777" w:rsidR="0056268E" w:rsidRPr="005B1F8E" w:rsidRDefault="0056268E" w:rsidP="002B14AD">
            <w:pPr>
              <w:jc w:val="center"/>
              <w:rPr>
                <w:b/>
                <w:bCs/>
                <w:sz w:val="15"/>
                <w:szCs w:val="15"/>
              </w:rPr>
            </w:pPr>
          </w:p>
          <w:p w14:paraId="78EEE8DB" w14:textId="0AEA6549" w:rsidR="00431DCE" w:rsidRDefault="00431DCE" w:rsidP="00431DCE">
            <w:pPr>
              <w:jc w:val="center"/>
              <w:rPr>
                <w:ins w:id="13" w:author="Данилюк Вероника" w:date="2021-04-30T15:46:00Z"/>
                <w:b/>
                <w:bCs/>
                <w:sz w:val="15"/>
                <w:szCs w:val="15"/>
              </w:rPr>
            </w:pPr>
            <w:r w:rsidRPr="00C62F72">
              <w:rPr>
                <w:b/>
                <w:bCs/>
                <w:sz w:val="15"/>
                <w:szCs w:val="15"/>
              </w:rPr>
              <w:t xml:space="preserve">Жилой многоквартирный дом № 1,2,3,4,5 расположенный по строительному адресу: г. Москва, п. </w:t>
            </w:r>
            <w:proofErr w:type="spellStart"/>
            <w:r w:rsidRPr="00C62F72">
              <w:rPr>
                <w:b/>
                <w:bCs/>
                <w:sz w:val="15"/>
                <w:szCs w:val="15"/>
              </w:rPr>
              <w:t>Кокошкино</w:t>
            </w:r>
            <w:proofErr w:type="spellEnd"/>
            <w:r w:rsidRPr="00C62F72">
              <w:rPr>
                <w:b/>
                <w:bCs/>
                <w:sz w:val="15"/>
                <w:szCs w:val="15"/>
              </w:rPr>
              <w:t>, вблизи д. Санино, «Комплексная жилая застройка с объектами социальной и инженерной инфраструктуры. Первый этап строительства: Жилые дома №1,2,3,4. Второй этап строительства :Жилой дом №5».</w:t>
            </w:r>
          </w:p>
          <w:p w14:paraId="5D3C5418" w14:textId="574DDC20" w:rsidR="003059D7" w:rsidRPr="00431DCE" w:rsidRDefault="003059D7" w:rsidP="00431DCE">
            <w:pPr>
              <w:jc w:val="center"/>
              <w:rPr>
                <w:b/>
                <w:bCs/>
                <w:sz w:val="15"/>
                <w:szCs w:val="15"/>
              </w:rPr>
            </w:pPr>
            <w:ins w:id="14" w:author="Данилюк Вероника" w:date="2021-04-30T15:46:00Z">
              <w:r w:rsidRPr="00FF794B">
                <w:rPr>
                  <w:b/>
                  <w:bCs/>
                  <w:sz w:val="15"/>
                  <w:szCs w:val="15"/>
                </w:rPr>
                <w:t xml:space="preserve">Жилой многоквартирный дом № </w:t>
              </w:r>
              <w:r w:rsidRPr="00FF794B">
                <w:rPr>
                  <w:b/>
                  <w:bCs/>
                  <w:sz w:val="15"/>
                  <w:szCs w:val="15"/>
                  <w:highlight w:val="yellow"/>
                </w:rPr>
                <w:t>6,7,8,9,10</w:t>
              </w:r>
              <w:r w:rsidRPr="00FF794B">
                <w:rPr>
                  <w:b/>
                  <w:bCs/>
                  <w:sz w:val="15"/>
                  <w:szCs w:val="15"/>
                </w:rPr>
                <w:t xml:space="preserve">, расположенный по строительному адресу: город Москва, п. </w:t>
              </w:r>
              <w:proofErr w:type="spellStart"/>
              <w:r w:rsidRPr="00FF794B">
                <w:rPr>
                  <w:b/>
                  <w:bCs/>
                  <w:sz w:val="15"/>
                  <w:szCs w:val="15"/>
                </w:rPr>
                <w:t>Кокошкино</w:t>
              </w:r>
              <w:proofErr w:type="spellEnd"/>
              <w:r w:rsidRPr="00FF794B">
                <w:rPr>
                  <w:b/>
                  <w:bCs/>
                  <w:sz w:val="15"/>
                  <w:szCs w:val="15"/>
                </w:rPr>
                <w:t>, вблизи д. Санино (</w:t>
              </w:r>
              <w:proofErr w:type="spellStart"/>
              <w:r w:rsidRPr="00FF794B">
                <w:rPr>
                  <w:b/>
                  <w:bCs/>
                  <w:sz w:val="15"/>
                  <w:szCs w:val="15"/>
                </w:rPr>
                <w:t>Новомосковский</w:t>
              </w:r>
              <w:proofErr w:type="spellEnd"/>
              <w:r w:rsidRPr="00FF794B">
                <w:rPr>
                  <w:b/>
                  <w:bCs/>
                  <w:sz w:val="15"/>
                  <w:szCs w:val="15"/>
                </w:rPr>
                <w:t xml:space="preserve"> административный округ), «Комплексная жилая застройка с объектами социальной и инженерной инфраструктуры. Третий этап строительства: Жилые дома №6,7,9. Четвертый этап строительства :Жилые дома №8,10».</w:t>
              </w:r>
            </w:ins>
          </w:p>
          <w:p w14:paraId="1CD2EAE7" w14:textId="34F60859" w:rsidR="0056268E" w:rsidRPr="00002861" w:rsidRDefault="0056268E" w:rsidP="002B14AD">
            <w:pPr>
              <w:jc w:val="center"/>
              <w:rPr>
                <w:b/>
                <w:bCs/>
                <w:i/>
                <w:sz w:val="15"/>
                <w:szCs w:val="15"/>
              </w:rPr>
            </w:pPr>
          </w:p>
        </w:tc>
      </w:tr>
      <w:tr w:rsidR="0056268E" w:rsidRPr="005B1F8E" w14:paraId="79242872" w14:textId="77777777" w:rsidTr="0056268E">
        <w:trPr>
          <w:trHeight w:val="266"/>
        </w:trPr>
        <w:tc>
          <w:tcPr>
            <w:tcW w:w="742" w:type="dxa"/>
            <w:vMerge w:val="restart"/>
            <w:tcBorders>
              <w:top w:val="nil"/>
              <w:left w:val="single" w:sz="4" w:space="0" w:color="auto"/>
              <w:bottom w:val="single" w:sz="4" w:space="0" w:color="auto"/>
              <w:right w:val="single" w:sz="4" w:space="0" w:color="auto"/>
            </w:tcBorders>
            <w:shd w:val="clear" w:color="000000" w:fill="FFFFFF"/>
            <w:noWrap/>
            <w:vAlign w:val="center"/>
          </w:tcPr>
          <w:p w14:paraId="70467482" w14:textId="77777777" w:rsidR="0056268E" w:rsidRPr="005B1F8E" w:rsidRDefault="0056268E" w:rsidP="002B14AD">
            <w:pPr>
              <w:jc w:val="center"/>
              <w:rPr>
                <w:b/>
                <w:bCs/>
                <w:sz w:val="15"/>
                <w:szCs w:val="15"/>
              </w:rPr>
            </w:pPr>
            <w:r w:rsidRPr="005B1F8E">
              <w:rPr>
                <w:b/>
                <w:bCs/>
                <w:sz w:val="15"/>
                <w:szCs w:val="15"/>
              </w:rPr>
              <w:t>1</w:t>
            </w:r>
          </w:p>
        </w:tc>
        <w:tc>
          <w:tcPr>
            <w:tcW w:w="718" w:type="dxa"/>
            <w:vMerge w:val="restart"/>
            <w:tcBorders>
              <w:top w:val="nil"/>
              <w:left w:val="single" w:sz="4" w:space="0" w:color="auto"/>
              <w:bottom w:val="single" w:sz="4" w:space="0" w:color="auto"/>
              <w:right w:val="single" w:sz="4" w:space="0" w:color="auto"/>
            </w:tcBorders>
            <w:shd w:val="clear" w:color="000000" w:fill="FFFFFF"/>
            <w:noWrap/>
            <w:vAlign w:val="center"/>
          </w:tcPr>
          <w:p w14:paraId="59F08461" w14:textId="77777777" w:rsidR="0056268E" w:rsidRPr="005B1F8E" w:rsidRDefault="0056268E" w:rsidP="002B14AD">
            <w:pPr>
              <w:jc w:val="center"/>
              <w:rPr>
                <w:b/>
                <w:bCs/>
                <w:sz w:val="15"/>
                <w:szCs w:val="15"/>
              </w:rPr>
            </w:pPr>
            <w:r w:rsidRPr="005B1F8E">
              <w:rPr>
                <w:b/>
                <w:bCs/>
                <w:sz w:val="15"/>
                <w:szCs w:val="15"/>
              </w:rPr>
              <w:t>2</w:t>
            </w:r>
          </w:p>
        </w:tc>
        <w:tc>
          <w:tcPr>
            <w:tcW w:w="2276"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7B135F77" w14:textId="77777777" w:rsidR="0056268E" w:rsidRPr="005B1F8E" w:rsidRDefault="0056268E" w:rsidP="002B14AD">
            <w:pPr>
              <w:jc w:val="center"/>
              <w:rPr>
                <w:b/>
                <w:bCs/>
                <w:sz w:val="15"/>
                <w:szCs w:val="15"/>
              </w:rPr>
            </w:pPr>
            <w:r w:rsidRPr="005B1F8E">
              <w:rPr>
                <w:b/>
                <w:bCs/>
                <w:sz w:val="15"/>
                <w:szCs w:val="15"/>
              </w:rPr>
              <w:t>Объект долевого строительства</w:t>
            </w:r>
          </w:p>
        </w:tc>
        <w:tc>
          <w:tcPr>
            <w:tcW w:w="4567"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31425D74" w14:textId="77777777" w:rsidR="0056268E" w:rsidRPr="005B1F8E" w:rsidRDefault="0056268E" w:rsidP="002B14AD">
            <w:pPr>
              <w:jc w:val="center"/>
              <w:rPr>
                <w:b/>
                <w:bCs/>
                <w:sz w:val="15"/>
                <w:szCs w:val="15"/>
              </w:rPr>
            </w:pPr>
            <w:r w:rsidRPr="005B1F8E">
              <w:rPr>
                <w:b/>
                <w:bCs/>
                <w:sz w:val="15"/>
                <w:szCs w:val="15"/>
              </w:rPr>
              <w:t>Площадь Объекта долевого строительства</w:t>
            </w:r>
          </w:p>
        </w:tc>
        <w:tc>
          <w:tcPr>
            <w:tcW w:w="888" w:type="dxa"/>
            <w:vMerge w:val="restart"/>
            <w:tcBorders>
              <w:top w:val="nil"/>
              <w:left w:val="single" w:sz="4" w:space="0" w:color="auto"/>
              <w:bottom w:val="single" w:sz="4" w:space="0" w:color="auto"/>
              <w:right w:val="single" w:sz="4" w:space="0" w:color="auto"/>
            </w:tcBorders>
            <w:shd w:val="clear" w:color="000000" w:fill="FFFFFF"/>
            <w:vAlign w:val="center"/>
          </w:tcPr>
          <w:p w14:paraId="5A08037B" w14:textId="77777777" w:rsidR="0056268E" w:rsidRPr="005B1F8E" w:rsidRDefault="0056268E" w:rsidP="002B14AD">
            <w:pPr>
              <w:jc w:val="center"/>
              <w:rPr>
                <w:b/>
                <w:bCs/>
                <w:sz w:val="15"/>
                <w:szCs w:val="15"/>
              </w:rPr>
            </w:pPr>
            <w:r w:rsidRPr="005B1F8E">
              <w:rPr>
                <w:b/>
                <w:bCs/>
                <w:sz w:val="15"/>
                <w:szCs w:val="15"/>
              </w:rPr>
              <w:t>10</w:t>
            </w:r>
          </w:p>
        </w:tc>
        <w:tc>
          <w:tcPr>
            <w:tcW w:w="797" w:type="dxa"/>
            <w:vMerge w:val="restart"/>
            <w:tcBorders>
              <w:top w:val="nil"/>
              <w:left w:val="single" w:sz="4" w:space="0" w:color="auto"/>
              <w:bottom w:val="single" w:sz="4" w:space="0" w:color="auto"/>
              <w:right w:val="single" w:sz="4" w:space="0" w:color="auto"/>
            </w:tcBorders>
            <w:shd w:val="clear" w:color="000000" w:fill="FFFFFF"/>
            <w:noWrap/>
            <w:vAlign w:val="center"/>
          </w:tcPr>
          <w:p w14:paraId="007A6572" w14:textId="77777777" w:rsidR="0056268E" w:rsidRPr="005B1F8E" w:rsidRDefault="0056268E" w:rsidP="002B14AD">
            <w:pPr>
              <w:jc w:val="center"/>
              <w:rPr>
                <w:b/>
                <w:bCs/>
                <w:sz w:val="15"/>
                <w:szCs w:val="15"/>
              </w:rPr>
            </w:pPr>
            <w:r w:rsidRPr="005B1F8E">
              <w:rPr>
                <w:b/>
                <w:bCs/>
                <w:sz w:val="15"/>
                <w:szCs w:val="15"/>
              </w:rPr>
              <w:t>11</w:t>
            </w:r>
          </w:p>
        </w:tc>
        <w:tc>
          <w:tcPr>
            <w:tcW w:w="780" w:type="dxa"/>
            <w:vMerge w:val="restart"/>
            <w:tcBorders>
              <w:top w:val="nil"/>
              <w:left w:val="single" w:sz="4" w:space="0" w:color="auto"/>
              <w:bottom w:val="single" w:sz="4" w:space="0" w:color="auto"/>
              <w:right w:val="single" w:sz="4" w:space="0" w:color="auto"/>
            </w:tcBorders>
            <w:shd w:val="clear" w:color="000000" w:fill="FFFFFF"/>
            <w:noWrap/>
            <w:vAlign w:val="center"/>
          </w:tcPr>
          <w:p w14:paraId="72927F22" w14:textId="77777777" w:rsidR="0056268E" w:rsidRPr="005B1F8E" w:rsidRDefault="0056268E" w:rsidP="002B14AD">
            <w:pPr>
              <w:jc w:val="center"/>
              <w:rPr>
                <w:b/>
                <w:bCs/>
                <w:sz w:val="15"/>
                <w:szCs w:val="15"/>
              </w:rPr>
            </w:pPr>
            <w:r w:rsidRPr="005B1F8E">
              <w:rPr>
                <w:b/>
                <w:bCs/>
                <w:sz w:val="15"/>
                <w:szCs w:val="15"/>
              </w:rPr>
              <w:t>12</w:t>
            </w:r>
          </w:p>
        </w:tc>
      </w:tr>
      <w:tr w:rsidR="0056268E" w:rsidRPr="005B1F8E" w14:paraId="2621E1A7" w14:textId="77777777" w:rsidTr="0056268E">
        <w:trPr>
          <w:trHeight w:val="266"/>
        </w:trPr>
        <w:tc>
          <w:tcPr>
            <w:tcW w:w="742" w:type="dxa"/>
            <w:vMerge/>
            <w:tcBorders>
              <w:top w:val="nil"/>
              <w:left w:val="single" w:sz="4" w:space="0" w:color="auto"/>
              <w:bottom w:val="single" w:sz="4" w:space="0" w:color="auto"/>
              <w:right w:val="single" w:sz="4" w:space="0" w:color="auto"/>
            </w:tcBorders>
            <w:vAlign w:val="center"/>
          </w:tcPr>
          <w:p w14:paraId="7B3094C6" w14:textId="77777777" w:rsidR="0056268E" w:rsidRPr="005B1F8E" w:rsidRDefault="0056268E" w:rsidP="002B14AD">
            <w:pPr>
              <w:rPr>
                <w:b/>
                <w:bCs/>
                <w:sz w:val="15"/>
                <w:szCs w:val="15"/>
              </w:rPr>
            </w:pPr>
          </w:p>
        </w:tc>
        <w:tc>
          <w:tcPr>
            <w:tcW w:w="718" w:type="dxa"/>
            <w:vMerge/>
            <w:tcBorders>
              <w:top w:val="nil"/>
              <w:left w:val="single" w:sz="4" w:space="0" w:color="auto"/>
              <w:bottom w:val="single" w:sz="4" w:space="0" w:color="auto"/>
              <w:right w:val="single" w:sz="4" w:space="0" w:color="auto"/>
            </w:tcBorders>
            <w:vAlign w:val="center"/>
          </w:tcPr>
          <w:p w14:paraId="11C85769" w14:textId="77777777" w:rsidR="0056268E" w:rsidRPr="005B1F8E" w:rsidRDefault="0056268E" w:rsidP="002B14AD">
            <w:pPr>
              <w:rPr>
                <w:b/>
                <w:bCs/>
                <w:sz w:val="15"/>
                <w:szCs w:val="15"/>
              </w:rPr>
            </w:pPr>
          </w:p>
        </w:tc>
        <w:tc>
          <w:tcPr>
            <w:tcW w:w="683" w:type="dxa"/>
            <w:tcBorders>
              <w:top w:val="nil"/>
              <w:left w:val="nil"/>
              <w:bottom w:val="single" w:sz="4" w:space="0" w:color="auto"/>
              <w:right w:val="single" w:sz="4" w:space="0" w:color="auto"/>
            </w:tcBorders>
            <w:shd w:val="clear" w:color="000000" w:fill="FFFFFF"/>
            <w:noWrap/>
            <w:vAlign w:val="center"/>
          </w:tcPr>
          <w:p w14:paraId="4DCE04C6" w14:textId="77777777" w:rsidR="0056268E" w:rsidRPr="005B1F8E" w:rsidRDefault="0056268E" w:rsidP="002B14AD">
            <w:pPr>
              <w:jc w:val="center"/>
              <w:rPr>
                <w:b/>
                <w:bCs/>
                <w:sz w:val="15"/>
                <w:szCs w:val="15"/>
              </w:rPr>
            </w:pPr>
            <w:r w:rsidRPr="005B1F8E">
              <w:rPr>
                <w:b/>
                <w:bCs/>
                <w:sz w:val="15"/>
                <w:szCs w:val="15"/>
              </w:rPr>
              <w:t>3</w:t>
            </w:r>
          </w:p>
        </w:tc>
        <w:tc>
          <w:tcPr>
            <w:tcW w:w="803" w:type="dxa"/>
            <w:tcBorders>
              <w:top w:val="nil"/>
              <w:left w:val="nil"/>
              <w:bottom w:val="single" w:sz="4" w:space="0" w:color="auto"/>
              <w:right w:val="single" w:sz="4" w:space="0" w:color="auto"/>
            </w:tcBorders>
            <w:shd w:val="clear" w:color="000000" w:fill="FFFFFF"/>
            <w:noWrap/>
            <w:vAlign w:val="center"/>
          </w:tcPr>
          <w:p w14:paraId="739A1185" w14:textId="77777777" w:rsidR="0056268E" w:rsidRPr="005B1F8E" w:rsidRDefault="0056268E" w:rsidP="002B14AD">
            <w:pPr>
              <w:jc w:val="center"/>
              <w:rPr>
                <w:b/>
                <w:bCs/>
                <w:sz w:val="15"/>
                <w:szCs w:val="15"/>
              </w:rPr>
            </w:pPr>
            <w:r w:rsidRPr="005B1F8E">
              <w:rPr>
                <w:b/>
                <w:bCs/>
                <w:sz w:val="15"/>
                <w:szCs w:val="15"/>
              </w:rPr>
              <w:t>4</w:t>
            </w:r>
          </w:p>
        </w:tc>
        <w:tc>
          <w:tcPr>
            <w:tcW w:w="790" w:type="dxa"/>
            <w:tcBorders>
              <w:top w:val="nil"/>
              <w:left w:val="nil"/>
              <w:bottom w:val="single" w:sz="4" w:space="0" w:color="auto"/>
              <w:right w:val="single" w:sz="4" w:space="0" w:color="auto"/>
            </w:tcBorders>
            <w:shd w:val="clear" w:color="000000" w:fill="FFFFFF"/>
            <w:noWrap/>
            <w:vAlign w:val="center"/>
          </w:tcPr>
          <w:p w14:paraId="789F033D" w14:textId="77777777" w:rsidR="0056268E" w:rsidRPr="005B1F8E" w:rsidRDefault="0056268E" w:rsidP="002B14AD">
            <w:pPr>
              <w:jc w:val="center"/>
              <w:rPr>
                <w:b/>
                <w:bCs/>
                <w:sz w:val="15"/>
                <w:szCs w:val="15"/>
              </w:rPr>
            </w:pPr>
            <w:r w:rsidRPr="005B1F8E">
              <w:rPr>
                <w:b/>
                <w:bCs/>
                <w:sz w:val="15"/>
                <w:szCs w:val="15"/>
              </w:rPr>
              <w:t>5</w:t>
            </w:r>
          </w:p>
        </w:tc>
        <w:tc>
          <w:tcPr>
            <w:tcW w:w="1214" w:type="dxa"/>
            <w:tcBorders>
              <w:top w:val="nil"/>
              <w:left w:val="nil"/>
              <w:bottom w:val="single" w:sz="4" w:space="0" w:color="auto"/>
              <w:right w:val="single" w:sz="4" w:space="0" w:color="auto"/>
            </w:tcBorders>
            <w:shd w:val="clear" w:color="000000" w:fill="FFFFFF"/>
            <w:noWrap/>
            <w:vAlign w:val="center"/>
          </w:tcPr>
          <w:p w14:paraId="074C38F8" w14:textId="77777777" w:rsidR="0056268E" w:rsidRPr="005B1F8E" w:rsidRDefault="0056268E" w:rsidP="002B14AD">
            <w:pPr>
              <w:jc w:val="center"/>
              <w:rPr>
                <w:b/>
                <w:bCs/>
                <w:sz w:val="15"/>
                <w:szCs w:val="15"/>
              </w:rPr>
            </w:pPr>
            <w:r w:rsidRPr="005B1F8E">
              <w:rPr>
                <w:b/>
                <w:bCs/>
                <w:sz w:val="15"/>
                <w:szCs w:val="15"/>
              </w:rPr>
              <w:t>6</w:t>
            </w:r>
          </w:p>
        </w:tc>
        <w:tc>
          <w:tcPr>
            <w:tcW w:w="1225" w:type="dxa"/>
            <w:tcBorders>
              <w:top w:val="nil"/>
              <w:left w:val="nil"/>
              <w:bottom w:val="single" w:sz="4" w:space="0" w:color="auto"/>
              <w:right w:val="single" w:sz="4" w:space="0" w:color="auto"/>
            </w:tcBorders>
            <w:shd w:val="clear" w:color="000000" w:fill="FFFFFF"/>
            <w:noWrap/>
            <w:vAlign w:val="center"/>
          </w:tcPr>
          <w:p w14:paraId="123234AC" w14:textId="77777777" w:rsidR="0056268E" w:rsidRPr="005B1F8E" w:rsidRDefault="0056268E" w:rsidP="002B14AD">
            <w:pPr>
              <w:jc w:val="center"/>
              <w:rPr>
                <w:b/>
                <w:bCs/>
                <w:sz w:val="15"/>
                <w:szCs w:val="15"/>
              </w:rPr>
            </w:pPr>
            <w:r w:rsidRPr="005B1F8E">
              <w:rPr>
                <w:b/>
                <w:bCs/>
                <w:sz w:val="15"/>
                <w:szCs w:val="15"/>
              </w:rPr>
              <w:t>7</w:t>
            </w:r>
          </w:p>
        </w:tc>
        <w:tc>
          <w:tcPr>
            <w:tcW w:w="1003" w:type="dxa"/>
            <w:tcBorders>
              <w:top w:val="nil"/>
              <w:left w:val="nil"/>
              <w:bottom w:val="single" w:sz="4" w:space="0" w:color="auto"/>
              <w:right w:val="single" w:sz="4" w:space="0" w:color="auto"/>
            </w:tcBorders>
            <w:shd w:val="clear" w:color="000000" w:fill="FFFFFF"/>
            <w:noWrap/>
            <w:vAlign w:val="center"/>
          </w:tcPr>
          <w:p w14:paraId="2B1B7544" w14:textId="77777777" w:rsidR="0056268E" w:rsidRPr="005B1F8E" w:rsidRDefault="0056268E" w:rsidP="002B14AD">
            <w:pPr>
              <w:jc w:val="center"/>
              <w:rPr>
                <w:b/>
                <w:bCs/>
                <w:sz w:val="15"/>
                <w:szCs w:val="15"/>
              </w:rPr>
            </w:pPr>
            <w:r w:rsidRPr="005B1F8E">
              <w:rPr>
                <w:b/>
                <w:bCs/>
                <w:sz w:val="15"/>
                <w:szCs w:val="15"/>
              </w:rPr>
              <w:t>8</w:t>
            </w:r>
          </w:p>
        </w:tc>
        <w:tc>
          <w:tcPr>
            <w:tcW w:w="1125" w:type="dxa"/>
            <w:tcBorders>
              <w:top w:val="single" w:sz="4" w:space="0" w:color="auto"/>
              <w:left w:val="single" w:sz="4" w:space="0" w:color="auto"/>
              <w:bottom w:val="single" w:sz="4" w:space="0" w:color="auto"/>
              <w:right w:val="single" w:sz="4" w:space="0" w:color="auto"/>
            </w:tcBorders>
            <w:vAlign w:val="center"/>
          </w:tcPr>
          <w:p w14:paraId="576E6FD1" w14:textId="77777777" w:rsidR="0056268E" w:rsidRPr="005B1F8E" w:rsidRDefault="0056268E" w:rsidP="002B14AD">
            <w:pPr>
              <w:jc w:val="center"/>
              <w:rPr>
                <w:b/>
                <w:bCs/>
                <w:sz w:val="15"/>
                <w:szCs w:val="15"/>
              </w:rPr>
            </w:pPr>
            <w:r w:rsidRPr="005B1F8E">
              <w:rPr>
                <w:b/>
                <w:bCs/>
                <w:sz w:val="15"/>
                <w:szCs w:val="15"/>
              </w:rPr>
              <w:t>9</w:t>
            </w:r>
          </w:p>
        </w:tc>
        <w:tc>
          <w:tcPr>
            <w:tcW w:w="888" w:type="dxa"/>
            <w:vMerge/>
            <w:tcBorders>
              <w:top w:val="nil"/>
              <w:left w:val="single" w:sz="4" w:space="0" w:color="auto"/>
              <w:bottom w:val="single" w:sz="4" w:space="0" w:color="auto"/>
              <w:right w:val="single" w:sz="4" w:space="0" w:color="auto"/>
            </w:tcBorders>
            <w:vAlign w:val="center"/>
          </w:tcPr>
          <w:p w14:paraId="42C49505" w14:textId="77777777" w:rsidR="0056268E" w:rsidRPr="005B1F8E" w:rsidRDefault="0056268E" w:rsidP="002B14AD">
            <w:pPr>
              <w:rPr>
                <w:b/>
                <w:bCs/>
                <w:sz w:val="15"/>
                <w:szCs w:val="15"/>
              </w:rPr>
            </w:pPr>
          </w:p>
        </w:tc>
        <w:tc>
          <w:tcPr>
            <w:tcW w:w="797" w:type="dxa"/>
            <w:vMerge/>
            <w:tcBorders>
              <w:top w:val="nil"/>
              <w:left w:val="single" w:sz="4" w:space="0" w:color="auto"/>
              <w:bottom w:val="single" w:sz="4" w:space="0" w:color="auto"/>
              <w:right w:val="single" w:sz="4" w:space="0" w:color="auto"/>
            </w:tcBorders>
            <w:vAlign w:val="center"/>
          </w:tcPr>
          <w:p w14:paraId="0A95B078" w14:textId="77777777" w:rsidR="0056268E" w:rsidRPr="005B1F8E" w:rsidRDefault="0056268E" w:rsidP="002B14AD">
            <w:pPr>
              <w:rPr>
                <w:b/>
                <w:bCs/>
                <w:sz w:val="15"/>
                <w:szCs w:val="15"/>
              </w:rPr>
            </w:pPr>
          </w:p>
        </w:tc>
        <w:tc>
          <w:tcPr>
            <w:tcW w:w="780" w:type="dxa"/>
            <w:vMerge/>
            <w:tcBorders>
              <w:top w:val="nil"/>
              <w:left w:val="single" w:sz="4" w:space="0" w:color="auto"/>
              <w:bottom w:val="single" w:sz="4" w:space="0" w:color="auto"/>
              <w:right w:val="single" w:sz="4" w:space="0" w:color="auto"/>
            </w:tcBorders>
            <w:vAlign w:val="center"/>
          </w:tcPr>
          <w:p w14:paraId="2B9FA24B" w14:textId="77777777" w:rsidR="0056268E" w:rsidRPr="005B1F8E" w:rsidRDefault="0056268E" w:rsidP="002B14AD">
            <w:pPr>
              <w:rPr>
                <w:b/>
                <w:bCs/>
                <w:sz w:val="15"/>
                <w:szCs w:val="15"/>
              </w:rPr>
            </w:pPr>
          </w:p>
        </w:tc>
      </w:tr>
      <w:tr w:rsidR="0056268E" w:rsidRPr="005B1F8E" w14:paraId="3C37650A" w14:textId="77777777" w:rsidTr="0056268E">
        <w:trPr>
          <w:trHeight w:val="3038"/>
        </w:trPr>
        <w:tc>
          <w:tcPr>
            <w:tcW w:w="742" w:type="dxa"/>
            <w:tcBorders>
              <w:top w:val="nil"/>
              <w:left w:val="single" w:sz="4" w:space="0" w:color="auto"/>
              <w:bottom w:val="single" w:sz="4" w:space="0" w:color="auto"/>
              <w:right w:val="single" w:sz="4" w:space="0" w:color="auto"/>
            </w:tcBorders>
            <w:shd w:val="clear" w:color="000000" w:fill="FFFFFF"/>
            <w:noWrap/>
            <w:vAlign w:val="center"/>
          </w:tcPr>
          <w:p w14:paraId="1D372A3D" w14:textId="77777777" w:rsidR="0056268E" w:rsidRPr="005B1F8E" w:rsidRDefault="0056268E" w:rsidP="0056268E">
            <w:pPr>
              <w:jc w:val="center"/>
              <w:rPr>
                <w:b/>
                <w:bCs/>
                <w:sz w:val="15"/>
                <w:szCs w:val="15"/>
              </w:rPr>
            </w:pPr>
            <w:r w:rsidRPr="005B1F8E">
              <w:rPr>
                <w:b/>
                <w:bCs/>
                <w:sz w:val="15"/>
                <w:szCs w:val="15"/>
              </w:rPr>
              <w:t>Жилой</w:t>
            </w:r>
          </w:p>
          <w:p w14:paraId="6638DFAB" w14:textId="685C28B2" w:rsidR="0056268E" w:rsidRPr="005B1F8E" w:rsidRDefault="0056268E" w:rsidP="0056268E">
            <w:pPr>
              <w:jc w:val="center"/>
              <w:rPr>
                <w:sz w:val="15"/>
                <w:szCs w:val="15"/>
              </w:rPr>
            </w:pPr>
            <w:r w:rsidRPr="005B1F8E">
              <w:rPr>
                <w:b/>
                <w:bCs/>
                <w:sz w:val="15"/>
                <w:szCs w:val="15"/>
              </w:rPr>
              <w:t>дом</w:t>
            </w:r>
          </w:p>
        </w:tc>
        <w:tc>
          <w:tcPr>
            <w:tcW w:w="718" w:type="dxa"/>
            <w:tcBorders>
              <w:top w:val="nil"/>
              <w:left w:val="single" w:sz="4" w:space="0" w:color="auto"/>
              <w:bottom w:val="single" w:sz="4" w:space="0" w:color="auto"/>
              <w:right w:val="single" w:sz="4" w:space="0" w:color="auto"/>
            </w:tcBorders>
            <w:shd w:val="clear" w:color="000000" w:fill="FFFFFF"/>
            <w:noWrap/>
            <w:vAlign w:val="center"/>
          </w:tcPr>
          <w:p w14:paraId="2EE99756" w14:textId="29F828E1" w:rsidR="0056268E" w:rsidRPr="005B1F8E" w:rsidRDefault="0056268E" w:rsidP="0056268E">
            <w:pPr>
              <w:jc w:val="center"/>
              <w:rPr>
                <w:sz w:val="15"/>
                <w:szCs w:val="15"/>
              </w:rPr>
            </w:pPr>
            <w:r w:rsidRPr="005B1F8E">
              <w:rPr>
                <w:b/>
                <w:bCs/>
                <w:sz w:val="15"/>
                <w:szCs w:val="15"/>
              </w:rPr>
              <w:t>Секция</w:t>
            </w:r>
          </w:p>
        </w:tc>
        <w:tc>
          <w:tcPr>
            <w:tcW w:w="683" w:type="dxa"/>
            <w:tcBorders>
              <w:top w:val="nil"/>
              <w:left w:val="nil"/>
              <w:bottom w:val="single" w:sz="4" w:space="0" w:color="auto"/>
              <w:right w:val="single" w:sz="4" w:space="0" w:color="auto"/>
            </w:tcBorders>
            <w:shd w:val="clear" w:color="000000" w:fill="FFFFFF"/>
            <w:noWrap/>
            <w:vAlign w:val="center"/>
          </w:tcPr>
          <w:p w14:paraId="525F8D84" w14:textId="63FEEAF0" w:rsidR="0056268E" w:rsidRPr="005B1F8E" w:rsidRDefault="0056268E" w:rsidP="0056268E">
            <w:pPr>
              <w:jc w:val="center"/>
              <w:rPr>
                <w:sz w:val="15"/>
                <w:szCs w:val="15"/>
              </w:rPr>
            </w:pPr>
            <w:r w:rsidRPr="005B1F8E">
              <w:rPr>
                <w:b/>
                <w:bCs/>
                <w:sz w:val="15"/>
                <w:szCs w:val="15"/>
              </w:rPr>
              <w:t>Этаж</w:t>
            </w:r>
          </w:p>
        </w:tc>
        <w:tc>
          <w:tcPr>
            <w:tcW w:w="803" w:type="dxa"/>
            <w:tcBorders>
              <w:top w:val="nil"/>
              <w:left w:val="nil"/>
              <w:bottom w:val="single" w:sz="4" w:space="0" w:color="auto"/>
              <w:right w:val="single" w:sz="4" w:space="0" w:color="auto"/>
            </w:tcBorders>
            <w:shd w:val="clear" w:color="000000" w:fill="FFFFFF"/>
            <w:noWrap/>
            <w:vAlign w:val="center"/>
          </w:tcPr>
          <w:p w14:paraId="36C4E189" w14:textId="0A9FD837" w:rsidR="0056268E" w:rsidRPr="005B1F8E" w:rsidRDefault="0056268E" w:rsidP="0056268E">
            <w:pPr>
              <w:jc w:val="center"/>
              <w:rPr>
                <w:sz w:val="15"/>
                <w:szCs w:val="15"/>
              </w:rPr>
            </w:pPr>
            <w:r w:rsidRPr="005B1F8E">
              <w:rPr>
                <w:b/>
                <w:bCs/>
                <w:sz w:val="15"/>
                <w:szCs w:val="15"/>
              </w:rPr>
              <w:t>Проект. номер</w:t>
            </w:r>
          </w:p>
        </w:tc>
        <w:tc>
          <w:tcPr>
            <w:tcW w:w="790" w:type="dxa"/>
            <w:tcBorders>
              <w:top w:val="nil"/>
              <w:left w:val="nil"/>
              <w:bottom w:val="single" w:sz="4" w:space="0" w:color="auto"/>
              <w:right w:val="single" w:sz="4" w:space="0" w:color="auto"/>
            </w:tcBorders>
            <w:shd w:val="clear" w:color="000000" w:fill="FFFFFF"/>
            <w:noWrap/>
            <w:vAlign w:val="center"/>
          </w:tcPr>
          <w:p w14:paraId="3A0D23C7" w14:textId="0D33D94E" w:rsidR="0056268E" w:rsidRPr="005B1F8E" w:rsidRDefault="0056268E" w:rsidP="0056268E">
            <w:pPr>
              <w:jc w:val="center"/>
              <w:rPr>
                <w:sz w:val="15"/>
                <w:szCs w:val="15"/>
              </w:rPr>
            </w:pPr>
            <w:r w:rsidRPr="005B1F8E">
              <w:rPr>
                <w:b/>
                <w:bCs/>
                <w:sz w:val="15"/>
                <w:szCs w:val="15"/>
              </w:rPr>
              <w:t>Тип</w:t>
            </w:r>
          </w:p>
        </w:tc>
        <w:tc>
          <w:tcPr>
            <w:tcW w:w="1214" w:type="dxa"/>
            <w:tcBorders>
              <w:top w:val="nil"/>
              <w:left w:val="nil"/>
              <w:bottom w:val="single" w:sz="4" w:space="0" w:color="auto"/>
              <w:right w:val="single" w:sz="4" w:space="0" w:color="auto"/>
            </w:tcBorders>
            <w:shd w:val="clear" w:color="000000" w:fill="FFFFFF"/>
            <w:noWrap/>
          </w:tcPr>
          <w:p w14:paraId="25226F6C" w14:textId="1BD869EE" w:rsidR="0056268E" w:rsidRPr="005B1F8E" w:rsidRDefault="0056268E" w:rsidP="0056268E">
            <w:pPr>
              <w:jc w:val="center"/>
              <w:rPr>
                <w:b/>
                <w:sz w:val="15"/>
                <w:szCs w:val="15"/>
              </w:rPr>
            </w:pPr>
            <w:r w:rsidRPr="005B1F8E">
              <w:rPr>
                <w:b/>
                <w:sz w:val="15"/>
                <w:szCs w:val="15"/>
              </w:rPr>
              <w:t xml:space="preserve">Общая приведенная площадь Объекта долевого строительства (с учетом летних помещений (лоджий и/или балконов и/или террас) с применением понижающих коэффициентов, </w:t>
            </w:r>
            <w:proofErr w:type="spellStart"/>
            <w:r w:rsidRPr="005B1F8E">
              <w:rPr>
                <w:b/>
                <w:sz w:val="15"/>
                <w:szCs w:val="15"/>
              </w:rPr>
              <w:t>кв.м</w:t>
            </w:r>
            <w:proofErr w:type="spellEnd"/>
            <w:r w:rsidRPr="005B1F8E">
              <w:rPr>
                <w:b/>
                <w:sz w:val="15"/>
                <w:szCs w:val="15"/>
              </w:rPr>
              <w:t>.</w:t>
            </w:r>
          </w:p>
        </w:tc>
        <w:tc>
          <w:tcPr>
            <w:tcW w:w="1225" w:type="dxa"/>
            <w:tcBorders>
              <w:top w:val="nil"/>
              <w:left w:val="nil"/>
              <w:bottom w:val="single" w:sz="4" w:space="0" w:color="auto"/>
              <w:right w:val="single" w:sz="4" w:space="0" w:color="auto"/>
            </w:tcBorders>
            <w:shd w:val="clear" w:color="000000" w:fill="FFFFFF"/>
            <w:noWrap/>
          </w:tcPr>
          <w:p w14:paraId="2402B739" w14:textId="77777777" w:rsidR="0056268E" w:rsidRPr="005B1F8E" w:rsidRDefault="0056268E" w:rsidP="0056268E">
            <w:pPr>
              <w:jc w:val="center"/>
              <w:rPr>
                <w:b/>
                <w:sz w:val="15"/>
                <w:szCs w:val="15"/>
              </w:rPr>
            </w:pPr>
            <w:r w:rsidRPr="005B1F8E">
              <w:rPr>
                <w:b/>
                <w:sz w:val="15"/>
                <w:szCs w:val="15"/>
              </w:rPr>
              <w:t>Общая  площадь Объекта долевого строительства  (без учета балконов, лоджий и других летних помещений  в соответствии с ч.5 ст. 15 ЖК РФ)</w:t>
            </w:r>
          </w:p>
          <w:p w14:paraId="267E52A4" w14:textId="173BC579" w:rsidR="0056268E" w:rsidRPr="005B1F8E" w:rsidRDefault="0056268E" w:rsidP="0056268E">
            <w:pPr>
              <w:jc w:val="center"/>
              <w:rPr>
                <w:b/>
                <w:sz w:val="15"/>
                <w:szCs w:val="15"/>
              </w:rPr>
            </w:pPr>
            <w:proofErr w:type="spellStart"/>
            <w:r w:rsidRPr="005B1F8E">
              <w:rPr>
                <w:b/>
                <w:sz w:val="15"/>
                <w:szCs w:val="15"/>
              </w:rPr>
              <w:t>кв.м</w:t>
            </w:r>
            <w:proofErr w:type="spellEnd"/>
            <w:r w:rsidRPr="005B1F8E">
              <w:rPr>
                <w:b/>
                <w:sz w:val="15"/>
                <w:szCs w:val="15"/>
              </w:rPr>
              <w:t>.</w:t>
            </w:r>
          </w:p>
        </w:tc>
        <w:tc>
          <w:tcPr>
            <w:tcW w:w="1003" w:type="dxa"/>
            <w:tcBorders>
              <w:top w:val="nil"/>
              <w:left w:val="nil"/>
              <w:bottom w:val="single" w:sz="4" w:space="0" w:color="auto"/>
              <w:right w:val="single" w:sz="4" w:space="0" w:color="auto"/>
            </w:tcBorders>
            <w:shd w:val="clear" w:color="000000" w:fill="FFFFFF"/>
            <w:noWrap/>
          </w:tcPr>
          <w:p w14:paraId="659D7BD8" w14:textId="77777777" w:rsidR="0056268E" w:rsidRPr="005B1F8E" w:rsidRDefault="0056268E" w:rsidP="0056268E">
            <w:pPr>
              <w:ind w:right="-10"/>
              <w:jc w:val="center"/>
              <w:rPr>
                <w:b/>
                <w:sz w:val="15"/>
                <w:szCs w:val="15"/>
              </w:rPr>
            </w:pPr>
            <w:r w:rsidRPr="005B1F8E">
              <w:rPr>
                <w:b/>
                <w:sz w:val="15"/>
                <w:szCs w:val="15"/>
              </w:rPr>
              <w:t>Жилая площадь Объекта долевого строительства</w:t>
            </w:r>
          </w:p>
          <w:p w14:paraId="2B93E3F9" w14:textId="65A4F2D8" w:rsidR="0056268E" w:rsidRPr="005B1F8E" w:rsidRDefault="0056268E" w:rsidP="0056268E">
            <w:pPr>
              <w:ind w:right="-10"/>
              <w:jc w:val="center"/>
              <w:rPr>
                <w:b/>
                <w:sz w:val="15"/>
                <w:szCs w:val="15"/>
              </w:rPr>
            </w:pPr>
            <w:proofErr w:type="spellStart"/>
            <w:r w:rsidRPr="005B1F8E">
              <w:rPr>
                <w:b/>
                <w:sz w:val="15"/>
                <w:szCs w:val="15"/>
              </w:rPr>
              <w:t>кв.м</w:t>
            </w:r>
            <w:proofErr w:type="spellEnd"/>
            <w:r w:rsidRPr="005B1F8E">
              <w:rPr>
                <w:b/>
                <w:sz w:val="15"/>
                <w:szCs w:val="15"/>
              </w:rPr>
              <w:t>.</w:t>
            </w:r>
          </w:p>
        </w:tc>
        <w:tc>
          <w:tcPr>
            <w:tcW w:w="1125" w:type="dxa"/>
            <w:tcBorders>
              <w:top w:val="nil"/>
              <w:left w:val="nil"/>
              <w:bottom w:val="single" w:sz="4" w:space="0" w:color="auto"/>
              <w:right w:val="single" w:sz="4" w:space="0" w:color="auto"/>
            </w:tcBorders>
            <w:shd w:val="clear" w:color="000000" w:fill="FFFFFF"/>
            <w:noWrap/>
          </w:tcPr>
          <w:p w14:paraId="639D9023" w14:textId="58603010" w:rsidR="0056268E" w:rsidRPr="005B1F8E" w:rsidRDefault="0056268E" w:rsidP="0056268E">
            <w:pPr>
              <w:jc w:val="center"/>
              <w:rPr>
                <w:b/>
                <w:sz w:val="15"/>
                <w:szCs w:val="15"/>
              </w:rPr>
            </w:pPr>
            <w:r w:rsidRPr="005B1F8E">
              <w:rPr>
                <w:b/>
                <w:sz w:val="15"/>
                <w:szCs w:val="15"/>
              </w:rPr>
              <w:t xml:space="preserve">Площадь балконов и лоджий  (с применением понижающих коэффициентов), </w:t>
            </w:r>
            <w:proofErr w:type="spellStart"/>
            <w:r w:rsidRPr="005B1F8E">
              <w:rPr>
                <w:b/>
                <w:sz w:val="15"/>
                <w:szCs w:val="15"/>
              </w:rPr>
              <w:t>кв.м</w:t>
            </w:r>
            <w:proofErr w:type="spellEnd"/>
            <w:r w:rsidRPr="005B1F8E">
              <w:rPr>
                <w:b/>
                <w:sz w:val="15"/>
                <w:szCs w:val="15"/>
              </w:rPr>
              <w:t>.</w:t>
            </w:r>
          </w:p>
        </w:tc>
        <w:tc>
          <w:tcPr>
            <w:tcW w:w="888" w:type="dxa"/>
            <w:tcBorders>
              <w:top w:val="nil"/>
              <w:left w:val="single" w:sz="4" w:space="0" w:color="auto"/>
              <w:bottom w:val="single" w:sz="4" w:space="0" w:color="auto"/>
              <w:right w:val="single" w:sz="4" w:space="0" w:color="auto"/>
            </w:tcBorders>
            <w:shd w:val="clear" w:color="000000" w:fill="FFFFFF"/>
            <w:vAlign w:val="center"/>
          </w:tcPr>
          <w:p w14:paraId="6B277E04" w14:textId="77777777" w:rsidR="0056268E" w:rsidRPr="005B1F8E" w:rsidRDefault="0056268E" w:rsidP="0056268E">
            <w:pPr>
              <w:jc w:val="center"/>
              <w:rPr>
                <w:b/>
                <w:bCs/>
                <w:sz w:val="15"/>
                <w:szCs w:val="15"/>
              </w:rPr>
            </w:pPr>
            <w:r w:rsidRPr="005B1F8E">
              <w:rPr>
                <w:b/>
                <w:bCs/>
                <w:sz w:val="15"/>
                <w:szCs w:val="15"/>
              </w:rPr>
              <w:t xml:space="preserve">Номер </w:t>
            </w:r>
          </w:p>
          <w:p w14:paraId="1B649496" w14:textId="651A5CCE" w:rsidR="0056268E" w:rsidRPr="005B1F8E" w:rsidRDefault="0056268E" w:rsidP="0056268E">
            <w:pPr>
              <w:jc w:val="center"/>
              <w:rPr>
                <w:sz w:val="15"/>
                <w:szCs w:val="15"/>
              </w:rPr>
            </w:pPr>
            <w:r w:rsidRPr="005B1F8E">
              <w:rPr>
                <w:b/>
                <w:bCs/>
                <w:sz w:val="15"/>
                <w:szCs w:val="15"/>
              </w:rPr>
              <w:t>Квартиры на площадке</w:t>
            </w:r>
          </w:p>
        </w:tc>
        <w:tc>
          <w:tcPr>
            <w:tcW w:w="797" w:type="dxa"/>
            <w:tcBorders>
              <w:top w:val="nil"/>
              <w:left w:val="single" w:sz="4" w:space="0" w:color="auto"/>
              <w:bottom w:val="single" w:sz="4" w:space="0" w:color="auto"/>
              <w:right w:val="single" w:sz="4" w:space="0" w:color="auto"/>
            </w:tcBorders>
            <w:shd w:val="clear" w:color="000000" w:fill="FFFFFF"/>
            <w:noWrap/>
            <w:vAlign w:val="center"/>
          </w:tcPr>
          <w:p w14:paraId="780FD7CD" w14:textId="77777777" w:rsidR="0056268E" w:rsidRPr="005B1F8E" w:rsidRDefault="0056268E" w:rsidP="0056268E">
            <w:pPr>
              <w:jc w:val="center"/>
              <w:rPr>
                <w:b/>
                <w:bCs/>
                <w:sz w:val="15"/>
                <w:szCs w:val="15"/>
              </w:rPr>
            </w:pPr>
            <w:r w:rsidRPr="005B1F8E">
              <w:rPr>
                <w:b/>
                <w:bCs/>
                <w:sz w:val="15"/>
                <w:szCs w:val="15"/>
              </w:rPr>
              <w:t>Стоимость</w:t>
            </w:r>
          </w:p>
          <w:p w14:paraId="6189EA3E" w14:textId="12D6DC12" w:rsidR="0056268E" w:rsidRPr="005B1F8E" w:rsidRDefault="0056268E" w:rsidP="0056268E">
            <w:pPr>
              <w:jc w:val="center"/>
              <w:rPr>
                <w:sz w:val="15"/>
                <w:szCs w:val="15"/>
              </w:rPr>
            </w:pPr>
            <w:r w:rsidRPr="005B1F8E">
              <w:rPr>
                <w:b/>
                <w:bCs/>
                <w:sz w:val="15"/>
                <w:szCs w:val="15"/>
              </w:rPr>
              <w:t xml:space="preserve">1 </w:t>
            </w:r>
            <w:proofErr w:type="spellStart"/>
            <w:r w:rsidRPr="005B1F8E">
              <w:rPr>
                <w:b/>
                <w:bCs/>
                <w:sz w:val="15"/>
                <w:szCs w:val="15"/>
              </w:rPr>
              <w:t>кв.м</w:t>
            </w:r>
            <w:proofErr w:type="spellEnd"/>
            <w:r w:rsidRPr="005B1F8E">
              <w:rPr>
                <w:b/>
                <w:bCs/>
                <w:sz w:val="15"/>
                <w:szCs w:val="15"/>
              </w:rPr>
              <w:t xml:space="preserve"> Объекта долевого строительства (в рублях)</w:t>
            </w:r>
          </w:p>
        </w:tc>
        <w:tc>
          <w:tcPr>
            <w:tcW w:w="780" w:type="dxa"/>
            <w:tcBorders>
              <w:top w:val="nil"/>
              <w:left w:val="single" w:sz="4" w:space="0" w:color="auto"/>
              <w:bottom w:val="single" w:sz="4" w:space="0" w:color="auto"/>
              <w:right w:val="single" w:sz="4" w:space="0" w:color="auto"/>
            </w:tcBorders>
            <w:shd w:val="clear" w:color="000000" w:fill="FFFFFF"/>
            <w:noWrap/>
            <w:vAlign w:val="center"/>
          </w:tcPr>
          <w:p w14:paraId="02EC3EF1" w14:textId="48ABAC55" w:rsidR="0056268E" w:rsidRPr="005B1F8E" w:rsidRDefault="0056268E" w:rsidP="0056268E">
            <w:pPr>
              <w:jc w:val="center"/>
              <w:rPr>
                <w:sz w:val="15"/>
                <w:szCs w:val="15"/>
              </w:rPr>
            </w:pPr>
            <w:r w:rsidRPr="005B1F8E">
              <w:rPr>
                <w:b/>
                <w:bCs/>
                <w:sz w:val="15"/>
                <w:szCs w:val="15"/>
              </w:rPr>
              <w:t>Стоимость Объекта долевого строительства (в рублях)</w:t>
            </w:r>
          </w:p>
        </w:tc>
      </w:tr>
      <w:tr w:rsidR="0056268E" w:rsidRPr="005B1F8E" w14:paraId="6916AA40" w14:textId="77777777" w:rsidTr="0056268E">
        <w:trPr>
          <w:trHeight w:val="266"/>
        </w:trPr>
        <w:tc>
          <w:tcPr>
            <w:tcW w:w="742" w:type="dxa"/>
            <w:tcBorders>
              <w:top w:val="nil"/>
              <w:left w:val="single" w:sz="4" w:space="0" w:color="auto"/>
              <w:bottom w:val="single" w:sz="4" w:space="0" w:color="auto"/>
              <w:right w:val="single" w:sz="4" w:space="0" w:color="auto"/>
            </w:tcBorders>
            <w:shd w:val="clear" w:color="000000" w:fill="FFFFFF"/>
            <w:noWrap/>
            <w:vAlign w:val="center"/>
          </w:tcPr>
          <w:p w14:paraId="342C0109" w14:textId="77777777" w:rsidR="0056268E" w:rsidRPr="005B1F8E" w:rsidRDefault="0056268E" w:rsidP="002B14AD">
            <w:pPr>
              <w:jc w:val="center"/>
              <w:rPr>
                <w:b/>
                <w:sz w:val="15"/>
                <w:szCs w:val="15"/>
              </w:rPr>
            </w:pPr>
            <w:r w:rsidRPr="005B1F8E">
              <w:rPr>
                <w:b/>
                <w:sz w:val="15"/>
                <w:szCs w:val="15"/>
              </w:rPr>
              <w:t xml:space="preserve"> № </w:t>
            </w:r>
            <w:sdt>
              <w:sdtPr>
                <w:rPr>
                  <w:b/>
                  <w:sz w:val="15"/>
                  <w:szCs w:val="15"/>
                </w:rPr>
                <w:alias w:val="мтНомерКорпуса"/>
                <w:tag w:val="мтНомерКорпуса"/>
                <w:id w:val="611770519"/>
                <w:placeholder>
                  <w:docPart w:val="EF90777ACCEC41A0823F3A8D6E459764"/>
                </w:placeholder>
              </w:sdtPr>
              <w:sdtEndPr/>
              <w:sdtContent>
                <w:proofErr w:type="spellStart"/>
                <w:r w:rsidRPr="005B1F8E">
                  <w:rPr>
                    <w:b/>
                    <w:sz w:val="15"/>
                    <w:szCs w:val="15"/>
                  </w:rPr>
                  <w:t>мтНомерКорпуса</w:t>
                </w:r>
                <w:proofErr w:type="spellEnd"/>
              </w:sdtContent>
            </w:sdt>
          </w:p>
        </w:tc>
        <w:tc>
          <w:tcPr>
            <w:tcW w:w="718" w:type="dxa"/>
            <w:tcBorders>
              <w:top w:val="nil"/>
              <w:left w:val="single" w:sz="4" w:space="0" w:color="auto"/>
              <w:bottom w:val="single" w:sz="4" w:space="0" w:color="auto"/>
              <w:right w:val="single" w:sz="4" w:space="0" w:color="auto"/>
            </w:tcBorders>
            <w:shd w:val="clear" w:color="000000" w:fill="FFFFFF"/>
            <w:noWrap/>
            <w:vAlign w:val="center"/>
          </w:tcPr>
          <w:p w14:paraId="17307CEE" w14:textId="77777777" w:rsidR="0056268E" w:rsidRPr="005B1F8E" w:rsidRDefault="0056268E" w:rsidP="002B14AD">
            <w:pPr>
              <w:jc w:val="center"/>
              <w:rPr>
                <w:b/>
                <w:sz w:val="15"/>
                <w:szCs w:val="15"/>
              </w:rPr>
            </w:pPr>
            <w:r w:rsidRPr="005B1F8E">
              <w:rPr>
                <w:b/>
                <w:sz w:val="15"/>
                <w:szCs w:val="15"/>
              </w:rPr>
              <w:t xml:space="preserve"> </w:t>
            </w:r>
            <w:sdt>
              <w:sdtPr>
                <w:rPr>
                  <w:b/>
                  <w:sz w:val="15"/>
                  <w:szCs w:val="15"/>
                </w:rPr>
                <w:alias w:val="мтСекцияНомер"/>
                <w:tag w:val="мтСекцияНомер"/>
                <w:id w:val="-1226680705"/>
                <w:placeholder>
                  <w:docPart w:val="0A836FCBA3BB4F1796FECAC5DE60F402"/>
                </w:placeholder>
              </w:sdtPr>
              <w:sdtEndPr/>
              <w:sdtContent>
                <w:proofErr w:type="spellStart"/>
                <w:r w:rsidRPr="005B1F8E">
                  <w:rPr>
                    <w:b/>
                    <w:sz w:val="15"/>
                    <w:szCs w:val="15"/>
                  </w:rPr>
                  <w:t>мтСекцияНомер</w:t>
                </w:r>
                <w:proofErr w:type="spellEnd"/>
              </w:sdtContent>
            </w:sdt>
          </w:p>
        </w:tc>
        <w:tc>
          <w:tcPr>
            <w:tcW w:w="683" w:type="dxa"/>
            <w:tcBorders>
              <w:top w:val="nil"/>
              <w:left w:val="nil"/>
              <w:bottom w:val="single" w:sz="4" w:space="0" w:color="auto"/>
              <w:right w:val="single" w:sz="4" w:space="0" w:color="auto"/>
            </w:tcBorders>
            <w:shd w:val="clear" w:color="000000" w:fill="FFFFFF"/>
            <w:noWrap/>
            <w:vAlign w:val="center"/>
          </w:tcPr>
          <w:p w14:paraId="3A3574F4" w14:textId="77777777" w:rsidR="0056268E" w:rsidRPr="005B1F8E" w:rsidRDefault="0088558B" w:rsidP="002B14AD">
            <w:pPr>
              <w:jc w:val="center"/>
              <w:rPr>
                <w:b/>
                <w:sz w:val="15"/>
                <w:szCs w:val="15"/>
              </w:rPr>
            </w:pPr>
            <w:sdt>
              <w:sdtPr>
                <w:rPr>
                  <w:b/>
                  <w:sz w:val="15"/>
                  <w:szCs w:val="15"/>
                </w:rPr>
                <w:alias w:val="мтНомерЭтажа"/>
                <w:tag w:val="мтНомерЭтажа"/>
                <w:id w:val="-898427638"/>
                <w:placeholder>
                  <w:docPart w:val="FAECCF9256A3450DB4FBFC099A1CAB02"/>
                </w:placeholder>
              </w:sdtPr>
              <w:sdtEndPr/>
              <w:sdtContent>
                <w:proofErr w:type="spellStart"/>
                <w:r w:rsidR="0056268E" w:rsidRPr="005B1F8E">
                  <w:rPr>
                    <w:b/>
                    <w:sz w:val="15"/>
                    <w:szCs w:val="15"/>
                  </w:rPr>
                  <w:t>мтНомерЭтажа</w:t>
                </w:r>
                <w:proofErr w:type="spellEnd"/>
              </w:sdtContent>
            </w:sdt>
          </w:p>
        </w:tc>
        <w:tc>
          <w:tcPr>
            <w:tcW w:w="803" w:type="dxa"/>
            <w:tcBorders>
              <w:top w:val="nil"/>
              <w:left w:val="nil"/>
              <w:bottom w:val="single" w:sz="4" w:space="0" w:color="auto"/>
              <w:right w:val="single" w:sz="4" w:space="0" w:color="auto"/>
            </w:tcBorders>
            <w:shd w:val="clear" w:color="000000" w:fill="FFFFFF"/>
            <w:noWrap/>
            <w:vAlign w:val="center"/>
          </w:tcPr>
          <w:p w14:paraId="2FD47ADA" w14:textId="77777777" w:rsidR="0056268E" w:rsidRPr="005B1F8E" w:rsidRDefault="0088558B" w:rsidP="002B14AD">
            <w:pPr>
              <w:jc w:val="center"/>
              <w:rPr>
                <w:b/>
                <w:sz w:val="15"/>
                <w:szCs w:val="15"/>
              </w:rPr>
            </w:pPr>
            <w:sdt>
              <w:sdtPr>
                <w:rPr>
                  <w:b/>
                  <w:sz w:val="15"/>
                  <w:szCs w:val="15"/>
                </w:rPr>
                <w:alias w:val="мтНомерУсловный"/>
                <w:tag w:val="мтНомерУсловный"/>
                <w:id w:val="-390664418"/>
                <w:placeholder>
                  <w:docPart w:val="0CB925CF0C6E4C15B4B6F55B43884054"/>
                </w:placeholder>
              </w:sdtPr>
              <w:sdtEndPr/>
              <w:sdtContent>
                <w:proofErr w:type="spellStart"/>
                <w:r w:rsidR="0056268E" w:rsidRPr="005B1F8E">
                  <w:rPr>
                    <w:b/>
                    <w:sz w:val="15"/>
                    <w:szCs w:val="15"/>
                  </w:rPr>
                  <w:t>мтНомерУсловный</w:t>
                </w:r>
                <w:proofErr w:type="spellEnd"/>
              </w:sdtContent>
            </w:sdt>
          </w:p>
        </w:tc>
        <w:tc>
          <w:tcPr>
            <w:tcW w:w="790" w:type="dxa"/>
            <w:tcBorders>
              <w:top w:val="nil"/>
              <w:left w:val="nil"/>
              <w:bottom w:val="single" w:sz="4" w:space="0" w:color="auto"/>
              <w:right w:val="single" w:sz="4" w:space="0" w:color="auto"/>
            </w:tcBorders>
            <w:shd w:val="clear" w:color="000000" w:fill="FFFFFF"/>
            <w:noWrap/>
            <w:vAlign w:val="center"/>
          </w:tcPr>
          <w:p w14:paraId="0579B83E" w14:textId="77777777" w:rsidR="0056268E" w:rsidRPr="005B1F8E" w:rsidRDefault="0088558B" w:rsidP="002B14AD">
            <w:pPr>
              <w:jc w:val="center"/>
              <w:rPr>
                <w:b/>
                <w:sz w:val="15"/>
                <w:szCs w:val="15"/>
              </w:rPr>
            </w:pPr>
            <w:sdt>
              <w:sdtPr>
                <w:rPr>
                  <w:b/>
                  <w:sz w:val="15"/>
                  <w:szCs w:val="15"/>
                </w:rPr>
                <w:alias w:val="мтОНСтудийность"/>
                <w:tag w:val="мтОНСтудийность"/>
                <w:id w:val="-167093914"/>
                <w:placeholder>
                  <w:docPart w:val="9438D75D3AE740339337C327F96049E3"/>
                </w:placeholder>
                <w15:color w:val="3366FF"/>
              </w:sdtPr>
              <w:sdtEndPr/>
              <w:sdtContent>
                <w:proofErr w:type="spellStart"/>
                <w:r w:rsidR="0056268E" w:rsidRPr="005B1F8E">
                  <w:rPr>
                    <w:b/>
                    <w:sz w:val="15"/>
                    <w:szCs w:val="15"/>
                  </w:rPr>
                  <w:t>мтОНСтудийность</w:t>
                </w:r>
                <w:proofErr w:type="spellEnd"/>
              </w:sdtContent>
            </w:sdt>
          </w:p>
        </w:tc>
        <w:tc>
          <w:tcPr>
            <w:tcW w:w="1214" w:type="dxa"/>
            <w:tcBorders>
              <w:top w:val="nil"/>
              <w:left w:val="nil"/>
              <w:bottom w:val="single" w:sz="4" w:space="0" w:color="auto"/>
              <w:right w:val="single" w:sz="4" w:space="0" w:color="auto"/>
            </w:tcBorders>
            <w:shd w:val="clear" w:color="000000" w:fill="FFFFFF"/>
            <w:noWrap/>
            <w:vAlign w:val="center"/>
          </w:tcPr>
          <w:p w14:paraId="299DDB19" w14:textId="77777777" w:rsidR="0056268E" w:rsidRPr="005B1F8E" w:rsidRDefault="0088558B" w:rsidP="002B14AD">
            <w:pPr>
              <w:jc w:val="center"/>
              <w:rPr>
                <w:b/>
                <w:sz w:val="15"/>
                <w:szCs w:val="15"/>
              </w:rPr>
            </w:pPr>
            <w:sdt>
              <w:sdtPr>
                <w:rPr>
                  <w:b/>
                  <w:sz w:val="15"/>
                  <w:szCs w:val="15"/>
                </w:rPr>
                <w:alias w:val="мтПлощадьРасчетнаяПроектная"/>
                <w:tag w:val="мтПлощадьРасчетнаяПроектная"/>
                <w:id w:val="40947886"/>
                <w:placeholder>
                  <w:docPart w:val="5D054D2217CB4A74AB71F2F31CB2E064"/>
                </w:placeholder>
              </w:sdtPr>
              <w:sdtEndPr/>
              <w:sdtContent>
                <w:proofErr w:type="spellStart"/>
                <w:r w:rsidR="0056268E" w:rsidRPr="005B1F8E">
                  <w:rPr>
                    <w:b/>
                    <w:sz w:val="15"/>
                    <w:szCs w:val="15"/>
                  </w:rPr>
                  <w:t>мтПлощадьРасчетнаяПроектная</w:t>
                </w:r>
                <w:proofErr w:type="spellEnd"/>
              </w:sdtContent>
            </w:sdt>
          </w:p>
        </w:tc>
        <w:tc>
          <w:tcPr>
            <w:tcW w:w="1225" w:type="dxa"/>
            <w:tcBorders>
              <w:top w:val="nil"/>
              <w:left w:val="nil"/>
              <w:bottom w:val="single" w:sz="4" w:space="0" w:color="auto"/>
              <w:right w:val="single" w:sz="4" w:space="0" w:color="auto"/>
            </w:tcBorders>
            <w:shd w:val="clear" w:color="000000" w:fill="FFFFFF"/>
            <w:noWrap/>
            <w:vAlign w:val="center"/>
          </w:tcPr>
          <w:p w14:paraId="27EB06E1" w14:textId="77777777" w:rsidR="0056268E" w:rsidRPr="005B1F8E" w:rsidRDefault="0088558B" w:rsidP="002B14AD">
            <w:pPr>
              <w:jc w:val="center"/>
              <w:rPr>
                <w:b/>
                <w:sz w:val="15"/>
                <w:szCs w:val="15"/>
              </w:rPr>
            </w:pPr>
            <w:sdt>
              <w:sdtPr>
                <w:rPr>
                  <w:b/>
                  <w:sz w:val="15"/>
                  <w:szCs w:val="15"/>
                </w:rPr>
                <w:alias w:val="мтПлощадьБезЛетнихПроектная"/>
                <w:tag w:val="мтПлощадьБезЛетнихПроектная"/>
                <w:id w:val="-825441697"/>
                <w:placeholder>
                  <w:docPart w:val="0F41A020588D4308BF286D6E70B42246"/>
                </w:placeholder>
              </w:sdtPr>
              <w:sdtEndPr/>
              <w:sdtContent>
                <w:proofErr w:type="spellStart"/>
                <w:r w:rsidR="0056268E" w:rsidRPr="005B1F8E">
                  <w:rPr>
                    <w:b/>
                    <w:sz w:val="15"/>
                    <w:szCs w:val="15"/>
                  </w:rPr>
                  <w:t>мтПлощадьБезЛетнихПроектная</w:t>
                </w:r>
                <w:proofErr w:type="spellEnd"/>
              </w:sdtContent>
            </w:sdt>
          </w:p>
        </w:tc>
        <w:tc>
          <w:tcPr>
            <w:tcW w:w="1003" w:type="dxa"/>
            <w:tcBorders>
              <w:top w:val="nil"/>
              <w:left w:val="nil"/>
              <w:bottom w:val="single" w:sz="4" w:space="0" w:color="auto"/>
              <w:right w:val="single" w:sz="4" w:space="0" w:color="auto"/>
            </w:tcBorders>
            <w:shd w:val="clear" w:color="000000" w:fill="FFFFFF"/>
            <w:noWrap/>
            <w:vAlign w:val="center"/>
          </w:tcPr>
          <w:p w14:paraId="7E73B36F" w14:textId="77777777" w:rsidR="0056268E" w:rsidRPr="005B1F8E" w:rsidRDefault="0088558B" w:rsidP="002B14AD">
            <w:pPr>
              <w:jc w:val="center"/>
              <w:rPr>
                <w:b/>
                <w:sz w:val="15"/>
                <w:szCs w:val="15"/>
              </w:rPr>
            </w:pPr>
            <w:sdt>
              <w:sdtPr>
                <w:rPr>
                  <w:rStyle w:val="50"/>
                </w:rPr>
                <w:alias w:val="мтПлощадьЖилаяДоБТИ"/>
                <w:tag w:val="мтПлощадьЖилаяДоБТИ"/>
                <w:id w:val="517512677"/>
                <w:placeholder>
                  <w:docPart w:val="3F89BC8FF1F04E4CB051A03ECB5F936E"/>
                </w:placeholder>
              </w:sdtPr>
              <w:sdtEndPr>
                <w:rPr>
                  <w:rStyle w:val="50"/>
                </w:rPr>
              </w:sdtEndPr>
              <w:sdtContent>
                <w:proofErr w:type="spellStart"/>
                <w:r w:rsidR="0056268E" w:rsidRPr="005B1F8E">
                  <w:rPr>
                    <w:rStyle w:val="50"/>
                  </w:rPr>
                  <w:t>мтПлощадьЖилаяДоБТИ</w:t>
                </w:r>
                <w:proofErr w:type="spellEnd"/>
              </w:sdtContent>
            </w:sdt>
          </w:p>
        </w:tc>
        <w:tc>
          <w:tcPr>
            <w:tcW w:w="1125" w:type="dxa"/>
            <w:tcBorders>
              <w:top w:val="nil"/>
              <w:left w:val="nil"/>
              <w:bottom w:val="single" w:sz="4" w:space="0" w:color="auto"/>
              <w:right w:val="single" w:sz="4" w:space="0" w:color="auto"/>
            </w:tcBorders>
            <w:shd w:val="clear" w:color="000000" w:fill="FFFFFF"/>
            <w:noWrap/>
            <w:vAlign w:val="center"/>
          </w:tcPr>
          <w:p w14:paraId="37B7B764" w14:textId="77777777" w:rsidR="0056268E" w:rsidRPr="005B1F8E" w:rsidRDefault="0088558B" w:rsidP="002B14AD">
            <w:pPr>
              <w:jc w:val="center"/>
              <w:rPr>
                <w:b/>
                <w:sz w:val="15"/>
                <w:szCs w:val="15"/>
              </w:rPr>
            </w:pPr>
            <w:sdt>
              <w:sdtPr>
                <w:rPr>
                  <w:b/>
                  <w:sz w:val="15"/>
                  <w:szCs w:val="15"/>
                </w:rPr>
                <w:alias w:val="мтПлощадьЛетнихПроектная"/>
                <w:tag w:val="мтПлощадьЛетнихПроектная"/>
                <w:id w:val="769118080"/>
                <w:placeholder>
                  <w:docPart w:val="4AC6E5C76F2B40BD81ACA97D2254AC63"/>
                </w:placeholder>
              </w:sdtPr>
              <w:sdtEndPr/>
              <w:sdtContent>
                <w:proofErr w:type="spellStart"/>
                <w:r w:rsidR="0056268E" w:rsidRPr="005B1F8E">
                  <w:rPr>
                    <w:b/>
                    <w:sz w:val="15"/>
                    <w:szCs w:val="15"/>
                  </w:rPr>
                  <w:t>мтПлощадьЛетнихПроектная</w:t>
                </w:r>
                <w:proofErr w:type="spellEnd"/>
              </w:sdtContent>
            </w:sdt>
          </w:p>
        </w:tc>
        <w:tc>
          <w:tcPr>
            <w:tcW w:w="888" w:type="dxa"/>
            <w:tcBorders>
              <w:top w:val="nil"/>
              <w:left w:val="single" w:sz="4" w:space="0" w:color="auto"/>
              <w:bottom w:val="single" w:sz="4" w:space="0" w:color="auto"/>
              <w:right w:val="single" w:sz="4" w:space="0" w:color="auto"/>
            </w:tcBorders>
            <w:shd w:val="clear" w:color="000000" w:fill="FFFFFF"/>
            <w:vAlign w:val="center"/>
          </w:tcPr>
          <w:p w14:paraId="1E0339CB" w14:textId="77777777" w:rsidR="0056268E" w:rsidRPr="005B1F8E" w:rsidRDefault="0088558B" w:rsidP="002B14AD">
            <w:pPr>
              <w:jc w:val="center"/>
              <w:rPr>
                <w:b/>
                <w:sz w:val="15"/>
                <w:szCs w:val="15"/>
              </w:rPr>
            </w:pPr>
            <w:sdt>
              <w:sdtPr>
                <w:rPr>
                  <w:b/>
                  <w:sz w:val="15"/>
                  <w:szCs w:val="15"/>
                </w:rPr>
                <w:alias w:val="мтНомерНаПлощадке"/>
                <w:tag w:val="мтНомерНаПлощадке"/>
                <w:id w:val="-1491940185"/>
                <w:placeholder>
                  <w:docPart w:val="9F48AC51ED7E45C0A9E3FFB67AE7D9C2"/>
                </w:placeholder>
              </w:sdtPr>
              <w:sdtEndPr/>
              <w:sdtContent>
                <w:proofErr w:type="spellStart"/>
                <w:r w:rsidR="0056268E" w:rsidRPr="005B1F8E">
                  <w:rPr>
                    <w:b/>
                    <w:sz w:val="15"/>
                    <w:szCs w:val="15"/>
                  </w:rPr>
                  <w:t>мтНомерНаПлощадке</w:t>
                </w:r>
                <w:proofErr w:type="spellEnd"/>
              </w:sdtContent>
            </w:sdt>
          </w:p>
        </w:tc>
        <w:tc>
          <w:tcPr>
            <w:tcW w:w="797" w:type="dxa"/>
            <w:tcBorders>
              <w:top w:val="nil"/>
              <w:left w:val="single" w:sz="4" w:space="0" w:color="auto"/>
              <w:bottom w:val="single" w:sz="4" w:space="0" w:color="auto"/>
              <w:right w:val="single" w:sz="4" w:space="0" w:color="auto"/>
            </w:tcBorders>
            <w:shd w:val="clear" w:color="000000" w:fill="FFFFFF"/>
            <w:noWrap/>
            <w:vAlign w:val="center"/>
          </w:tcPr>
          <w:p w14:paraId="7CCCD8A4" w14:textId="77777777" w:rsidR="0056268E" w:rsidRPr="005B1F8E" w:rsidRDefault="0088558B" w:rsidP="002B14AD">
            <w:pPr>
              <w:jc w:val="center"/>
              <w:rPr>
                <w:b/>
                <w:sz w:val="15"/>
                <w:szCs w:val="15"/>
              </w:rPr>
            </w:pPr>
            <w:sdt>
              <w:sdtPr>
                <w:rPr>
                  <w:b/>
                  <w:sz w:val="15"/>
                  <w:szCs w:val="15"/>
                </w:rPr>
                <w:alias w:val="мтЦена1квмПрДог"/>
                <w:tag w:val="мтЦена1квмПрДог"/>
                <w:id w:val="2015498447"/>
                <w:placeholder>
                  <w:docPart w:val="F482AFBF845943659803B204BAD6D633"/>
                </w:placeholder>
              </w:sdtPr>
              <w:sdtEndPr/>
              <w:sdtContent>
                <w:r w:rsidR="0056268E" w:rsidRPr="005B1F8E">
                  <w:rPr>
                    <w:b/>
                    <w:sz w:val="15"/>
                    <w:szCs w:val="15"/>
                  </w:rPr>
                  <w:t>мтЦена1квмПрДог</w:t>
                </w:r>
              </w:sdtContent>
            </w:sdt>
          </w:p>
        </w:tc>
        <w:tc>
          <w:tcPr>
            <w:tcW w:w="780" w:type="dxa"/>
            <w:tcBorders>
              <w:top w:val="nil"/>
              <w:left w:val="single" w:sz="4" w:space="0" w:color="auto"/>
              <w:bottom w:val="single" w:sz="4" w:space="0" w:color="auto"/>
              <w:right w:val="single" w:sz="4" w:space="0" w:color="auto"/>
            </w:tcBorders>
            <w:shd w:val="clear" w:color="000000" w:fill="FFFFFF"/>
            <w:noWrap/>
            <w:vAlign w:val="center"/>
          </w:tcPr>
          <w:p w14:paraId="599FF8BF" w14:textId="77777777" w:rsidR="0056268E" w:rsidRPr="005B1F8E" w:rsidRDefault="0088558B" w:rsidP="002B14AD">
            <w:pPr>
              <w:jc w:val="center"/>
              <w:rPr>
                <w:b/>
                <w:sz w:val="15"/>
                <w:szCs w:val="15"/>
              </w:rPr>
            </w:pPr>
            <w:sdt>
              <w:sdtPr>
                <w:rPr>
                  <w:b/>
                  <w:sz w:val="15"/>
                  <w:szCs w:val="15"/>
                </w:rPr>
                <w:alias w:val="мтСуммаДоговора"/>
                <w:tag w:val="мтСуммаДоговора"/>
                <w:id w:val="482129334"/>
                <w:placeholder>
                  <w:docPart w:val="F8B20BAD73C94463A29F5B5970469EFE"/>
                </w:placeholder>
              </w:sdtPr>
              <w:sdtEndPr/>
              <w:sdtContent>
                <w:proofErr w:type="spellStart"/>
                <w:r w:rsidR="0056268E" w:rsidRPr="005B1F8E">
                  <w:rPr>
                    <w:b/>
                    <w:sz w:val="15"/>
                    <w:szCs w:val="15"/>
                  </w:rPr>
                  <w:t>мтСуммаДоговора</w:t>
                </w:r>
                <w:proofErr w:type="spellEnd"/>
              </w:sdtContent>
            </w:sdt>
          </w:p>
        </w:tc>
      </w:tr>
    </w:tbl>
    <w:p w14:paraId="7C6FD4E6" w14:textId="77777777" w:rsidR="0056268E" w:rsidRPr="005B1F8E" w:rsidRDefault="0056268E" w:rsidP="001059E0">
      <w:pPr>
        <w:pStyle w:val="FR1"/>
        <w:tabs>
          <w:tab w:val="left" w:pos="567"/>
        </w:tabs>
        <w:spacing w:before="0"/>
        <w:ind w:left="0" w:firstLine="567"/>
        <w:jc w:val="center"/>
        <w:rPr>
          <w:rFonts w:ascii="Times New Roman" w:hAnsi="Times New Roman" w:cs="Times New Roman"/>
          <w:b/>
          <w:i w:val="0"/>
        </w:rPr>
      </w:pPr>
    </w:p>
    <w:p w14:paraId="6F62F549" w14:textId="4EDA9BD0" w:rsidR="004371F1" w:rsidRDefault="004371F1" w:rsidP="001059E0">
      <w:pPr>
        <w:shd w:val="clear" w:color="auto" w:fill="FFFFFF"/>
        <w:tabs>
          <w:tab w:val="left" w:pos="567"/>
          <w:tab w:val="left" w:pos="6840"/>
        </w:tabs>
        <w:rPr>
          <w:b/>
        </w:rPr>
      </w:pPr>
      <w:r w:rsidRPr="005B1F8E">
        <w:rPr>
          <w:b/>
        </w:rPr>
        <w:t xml:space="preserve">Знак «с» в типе помещения (столбец 5) обозначает студию. </w:t>
      </w:r>
    </w:p>
    <w:tbl>
      <w:tblPr>
        <w:tblW w:w="5000" w:type="pct"/>
        <w:tblBorders>
          <w:top w:val="thick" w:sz="1" w:space="0" w:color="auto"/>
          <w:left w:val="thick" w:sz="1" w:space="0" w:color="auto"/>
          <w:bottom w:val="thick" w:sz="1" w:space="0" w:color="auto"/>
          <w:right w:val="thick" w:sz="1" w:space="0" w:color="auto"/>
          <w:insideH w:val="thick" w:sz="1" w:space="0" w:color="auto"/>
          <w:insideV w:val="thick" w:sz="1" w:space="0" w:color="auto"/>
        </w:tblBorders>
        <w:tblLook w:val="04A0" w:firstRow="1" w:lastRow="0" w:firstColumn="1" w:lastColumn="0" w:noHBand="0" w:noVBand="1"/>
      </w:tblPr>
      <w:tblGrid>
        <w:gridCol w:w="692"/>
        <w:gridCol w:w="5600"/>
        <w:gridCol w:w="4195"/>
      </w:tblGrid>
      <w:tr w:rsidR="006B124C" w:rsidRPr="006B124C" w14:paraId="01800710" w14:textId="77777777" w:rsidTr="00F86654">
        <w:tc>
          <w:tcPr>
            <w:tcW w:w="330" w:type="pct"/>
            <w:vAlign w:val="center"/>
          </w:tcPr>
          <w:p w14:paraId="17728395" w14:textId="77777777" w:rsidR="006B124C" w:rsidRPr="006B124C" w:rsidRDefault="006B124C" w:rsidP="00F86654">
            <w:pPr>
              <w:jc w:val="center"/>
              <w:rPr>
                <w:highlight w:val="yellow"/>
              </w:rPr>
            </w:pPr>
            <w:r w:rsidRPr="006B124C">
              <w:rPr>
                <w:highlight w:val="yellow"/>
                <w:lang w:eastAsia="en-US"/>
              </w:rPr>
              <w:t>№ п/п</w:t>
            </w:r>
          </w:p>
        </w:tc>
        <w:tc>
          <w:tcPr>
            <w:tcW w:w="2670" w:type="pct"/>
            <w:vAlign w:val="center"/>
          </w:tcPr>
          <w:p w14:paraId="1F2EA055" w14:textId="77777777" w:rsidR="006B124C" w:rsidRPr="006B124C" w:rsidRDefault="006B124C" w:rsidP="00F86654">
            <w:pPr>
              <w:jc w:val="center"/>
              <w:rPr>
                <w:highlight w:val="yellow"/>
              </w:rPr>
            </w:pPr>
            <w:r w:rsidRPr="006B124C">
              <w:rPr>
                <w:highlight w:val="yellow"/>
                <w:lang w:eastAsia="en-US"/>
              </w:rPr>
              <w:t>Наименование части Объекта долевого строительства</w:t>
            </w:r>
          </w:p>
        </w:tc>
        <w:tc>
          <w:tcPr>
            <w:tcW w:w="2000" w:type="pct"/>
            <w:vAlign w:val="center"/>
          </w:tcPr>
          <w:p w14:paraId="5AC98F01" w14:textId="77777777" w:rsidR="006B124C" w:rsidRPr="006B124C" w:rsidRDefault="006B124C" w:rsidP="00F86654">
            <w:pPr>
              <w:jc w:val="center"/>
              <w:rPr>
                <w:highlight w:val="yellow"/>
              </w:rPr>
            </w:pPr>
            <w:r w:rsidRPr="006B124C">
              <w:rPr>
                <w:highlight w:val="yellow"/>
                <w:lang w:eastAsia="en-US"/>
              </w:rPr>
              <w:t xml:space="preserve">Площадь, </w:t>
            </w:r>
            <w:proofErr w:type="spellStart"/>
            <w:r w:rsidRPr="006B124C">
              <w:rPr>
                <w:highlight w:val="yellow"/>
                <w:lang w:eastAsia="en-US"/>
              </w:rPr>
              <w:t>кв.м</w:t>
            </w:r>
            <w:proofErr w:type="spellEnd"/>
            <w:r w:rsidRPr="006B124C">
              <w:rPr>
                <w:highlight w:val="yellow"/>
                <w:lang w:eastAsia="en-US"/>
              </w:rPr>
              <w:t>.</w:t>
            </w:r>
          </w:p>
        </w:tc>
      </w:tr>
      <w:tr w:rsidR="006B124C" w:rsidRPr="006B124C" w14:paraId="135BF516" w14:textId="77777777" w:rsidTr="00F86654">
        <w:tc>
          <w:tcPr>
            <w:tcW w:w="0" w:type="auto"/>
            <w:vAlign w:val="center"/>
          </w:tcPr>
          <w:p w14:paraId="279BA14B" w14:textId="77777777" w:rsidR="006B124C" w:rsidRPr="006B124C" w:rsidRDefault="006B124C" w:rsidP="00F86654">
            <w:pPr>
              <w:jc w:val="center"/>
              <w:rPr>
                <w:highlight w:val="yellow"/>
              </w:rPr>
            </w:pPr>
            <w:r w:rsidRPr="006B124C">
              <w:rPr>
                <w:highlight w:val="yellow"/>
                <w:lang w:eastAsia="en-US"/>
              </w:rPr>
              <w:t>1</w:t>
            </w:r>
          </w:p>
        </w:tc>
        <w:tc>
          <w:tcPr>
            <w:tcW w:w="0" w:type="auto"/>
            <w:vAlign w:val="center"/>
          </w:tcPr>
          <w:p w14:paraId="188781BB" w14:textId="77777777" w:rsidR="006B124C" w:rsidRPr="006B124C" w:rsidRDefault="006B124C" w:rsidP="00F86654">
            <w:pPr>
              <w:jc w:val="center"/>
              <w:rPr>
                <w:highlight w:val="yellow"/>
              </w:rPr>
            </w:pPr>
            <w:r w:rsidRPr="006B124C">
              <w:rPr>
                <w:highlight w:val="yellow"/>
                <w:lang w:eastAsia="en-US"/>
              </w:rPr>
              <w:t>Комната-1</w:t>
            </w:r>
          </w:p>
        </w:tc>
        <w:tc>
          <w:tcPr>
            <w:tcW w:w="0" w:type="auto"/>
            <w:vAlign w:val="center"/>
          </w:tcPr>
          <w:p w14:paraId="2188ACDA" w14:textId="3779246D" w:rsidR="006B124C" w:rsidRPr="006B124C" w:rsidRDefault="006B124C" w:rsidP="006B124C">
            <w:pPr>
              <w:rPr>
                <w:highlight w:val="yellow"/>
              </w:rPr>
            </w:pPr>
          </w:p>
        </w:tc>
      </w:tr>
      <w:tr w:rsidR="006B124C" w:rsidRPr="006B124C" w14:paraId="4F4426C1" w14:textId="77777777" w:rsidTr="00F86654">
        <w:tc>
          <w:tcPr>
            <w:tcW w:w="0" w:type="auto"/>
            <w:vAlign w:val="center"/>
          </w:tcPr>
          <w:p w14:paraId="49D60C92" w14:textId="77777777" w:rsidR="006B124C" w:rsidRPr="006B124C" w:rsidRDefault="006B124C" w:rsidP="00F86654">
            <w:pPr>
              <w:jc w:val="center"/>
              <w:rPr>
                <w:highlight w:val="yellow"/>
              </w:rPr>
            </w:pPr>
            <w:r w:rsidRPr="006B124C">
              <w:rPr>
                <w:highlight w:val="yellow"/>
                <w:lang w:eastAsia="en-US"/>
              </w:rPr>
              <w:t>2</w:t>
            </w:r>
          </w:p>
        </w:tc>
        <w:tc>
          <w:tcPr>
            <w:tcW w:w="0" w:type="auto"/>
            <w:vAlign w:val="center"/>
          </w:tcPr>
          <w:p w14:paraId="33AD0861" w14:textId="77777777" w:rsidR="006B124C" w:rsidRPr="006B124C" w:rsidRDefault="006B124C" w:rsidP="00F86654">
            <w:pPr>
              <w:jc w:val="center"/>
              <w:rPr>
                <w:highlight w:val="yellow"/>
              </w:rPr>
            </w:pPr>
            <w:r w:rsidRPr="006B124C">
              <w:rPr>
                <w:highlight w:val="yellow"/>
                <w:lang w:eastAsia="en-US"/>
              </w:rPr>
              <w:t>Кухня/ Кухня-ниша</w:t>
            </w:r>
          </w:p>
        </w:tc>
        <w:tc>
          <w:tcPr>
            <w:tcW w:w="0" w:type="auto"/>
            <w:vAlign w:val="center"/>
          </w:tcPr>
          <w:p w14:paraId="10275067" w14:textId="1DFD7773" w:rsidR="006B124C" w:rsidRPr="006B124C" w:rsidRDefault="006B124C" w:rsidP="00F86654">
            <w:pPr>
              <w:jc w:val="center"/>
              <w:rPr>
                <w:highlight w:val="yellow"/>
              </w:rPr>
            </w:pPr>
          </w:p>
        </w:tc>
      </w:tr>
      <w:tr w:rsidR="006B124C" w:rsidRPr="006B124C" w14:paraId="5CD3B4E0" w14:textId="77777777" w:rsidTr="00F86654">
        <w:tc>
          <w:tcPr>
            <w:tcW w:w="0" w:type="auto"/>
            <w:vAlign w:val="center"/>
          </w:tcPr>
          <w:p w14:paraId="048FA1D1" w14:textId="77777777" w:rsidR="006B124C" w:rsidRPr="006B124C" w:rsidRDefault="006B124C" w:rsidP="00F86654">
            <w:pPr>
              <w:jc w:val="center"/>
              <w:rPr>
                <w:highlight w:val="yellow"/>
              </w:rPr>
            </w:pPr>
            <w:r w:rsidRPr="006B124C">
              <w:rPr>
                <w:highlight w:val="yellow"/>
                <w:lang w:eastAsia="en-US"/>
              </w:rPr>
              <w:t>3</w:t>
            </w:r>
          </w:p>
        </w:tc>
        <w:tc>
          <w:tcPr>
            <w:tcW w:w="0" w:type="auto"/>
            <w:vAlign w:val="center"/>
          </w:tcPr>
          <w:p w14:paraId="153F9164" w14:textId="77777777" w:rsidR="006B124C" w:rsidRPr="006B124C" w:rsidRDefault="006B124C" w:rsidP="00F86654">
            <w:pPr>
              <w:jc w:val="center"/>
              <w:rPr>
                <w:highlight w:val="yellow"/>
              </w:rPr>
            </w:pPr>
            <w:r w:rsidRPr="006B124C">
              <w:rPr>
                <w:highlight w:val="yellow"/>
                <w:lang w:eastAsia="en-US"/>
              </w:rPr>
              <w:t>Коридор</w:t>
            </w:r>
          </w:p>
        </w:tc>
        <w:tc>
          <w:tcPr>
            <w:tcW w:w="0" w:type="auto"/>
            <w:vAlign w:val="center"/>
          </w:tcPr>
          <w:p w14:paraId="42B9613A" w14:textId="40E03578" w:rsidR="006B124C" w:rsidRPr="006B124C" w:rsidRDefault="006B124C" w:rsidP="00F86654">
            <w:pPr>
              <w:jc w:val="center"/>
              <w:rPr>
                <w:highlight w:val="yellow"/>
              </w:rPr>
            </w:pPr>
          </w:p>
        </w:tc>
      </w:tr>
      <w:tr w:rsidR="006B124C" w:rsidRPr="00F82D7F" w14:paraId="54B39332" w14:textId="77777777" w:rsidTr="00F86654">
        <w:tc>
          <w:tcPr>
            <w:tcW w:w="0" w:type="auto"/>
            <w:vAlign w:val="center"/>
          </w:tcPr>
          <w:p w14:paraId="40CEE82A" w14:textId="77777777" w:rsidR="006B124C" w:rsidRPr="006B124C" w:rsidRDefault="006B124C" w:rsidP="00F86654">
            <w:pPr>
              <w:jc w:val="center"/>
              <w:rPr>
                <w:highlight w:val="yellow"/>
              </w:rPr>
            </w:pPr>
            <w:r w:rsidRPr="006B124C">
              <w:rPr>
                <w:highlight w:val="yellow"/>
                <w:lang w:eastAsia="en-US"/>
              </w:rPr>
              <w:t>4</w:t>
            </w:r>
          </w:p>
        </w:tc>
        <w:tc>
          <w:tcPr>
            <w:tcW w:w="0" w:type="auto"/>
            <w:vAlign w:val="center"/>
          </w:tcPr>
          <w:p w14:paraId="5CAD7796" w14:textId="77777777" w:rsidR="006B124C" w:rsidRPr="00C33699" w:rsidRDefault="006B124C" w:rsidP="00F86654">
            <w:pPr>
              <w:jc w:val="center"/>
            </w:pPr>
            <w:r w:rsidRPr="006B124C">
              <w:rPr>
                <w:highlight w:val="yellow"/>
                <w:lang w:eastAsia="en-US"/>
              </w:rPr>
              <w:t>Санузел</w:t>
            </w:r>
          </w:p>
        </w:tc>
        <w:tc>
          <w:tcPr>
            <w:tcW w:w="0" w:type="auto"/>
            <w:vAlign w:val="center"/>
          </w:tcPr>
          <w:p w14:paraId="05D197A7" w14:textId="608816C1" w:rsidR="006B124C" w:rsidRPr="00C33699" w:rsidRDefault="006B124C" w:rsidP="00F86654">
            <w:pPr>
              <w:jc w:val="center"/>
            </w:pPr>
          </w:p>
        </w:tc>
      </w:tr>
    </w:tbl>
    <w:p w14:paraId="339857A0" w14:textId="77777777" w:rsidR="006B124C" w:rsidRPr="005B1F8E" w:rsidRDefault="006B124C" w:rsidP="001059E0">
      <w:pPr>
        <w:shd w:val="clear" w:color="auto" w:fill="FFFFFF"/>
        <w:tabs>
          <w:tab w:val="left" w:pos="567"/>
          <w:tab w:val="left" w:pos="6840"/>
        </w:tabs>
        <w:rPr>
          <w:b/>
        </w:rPr>
      </w:pPr>
    </w:p>
    <w:p w14:paraId="67C0EA68" w14:textId="77777777" w:rsidR="00780115" w:rsidRPr="008F11CA" w:rsidRDefault="00780115" w:rsidP="00780115">
      <w:pPr>
        <w:jc w:val="center"/>
        <w:rPr>
          <w:vanish/>
        </w:rPr>
      </w:pPr>
      <w:r w:rsidRPr="008F11CA">
        <w:rPr>
          <w:vanish/>
        </w:rPr>
        <w:t>{мхОНЧастиОписание</w:t>
      </w:r>
      <w:r w:rsidRPr="005B1F8E">
        <w:rPr>
          <w:vanish/>
        </w:rPr>
        <w:t>Сокр</w:t>
      </w:r>
      <w:r w:rsidRPr="008F11CA">
        <w:rPr>
          <w:vanish/>
        </w:rPr>
        <w:t>}</w:t>
      </w:r>
    </w:p>
    <w:p w14:paraId="26E1CA4A" w14:textId="77777777" w:rsidR="00780115" w:rsidRPr="005B1F8E" w:rsidRDefault="00780115" w:rsidP="00780115">
      <w:pPr>
        <w:pStyle w:val="FR1"/>
        <w:tabs>
          <w:tab w:val="left" w:pos="567"/>
        </w:tabs>
        <w:spacing w:before="0"/>
        <w:ind w:left="0" w:firstLine="567"/>
        <w:jc w:val="center"/>
        <w:rPr>
          <w:b/>
          <w:i w:val="0"/>
          <w:sz w:val="24"/>
          <w:szCs w:val="24"/>
        </w:rPr>
      </w:pPr>
    </w:p>
    <w:p w14:paraId="18AF12C8" w14:textId="77777777" w:rsidR="004371F1" w:rsidRPr="005B1F8E" w:rsidRDefault="004371F1" w:rsidP="001059E0">
      <w:pPr>
        <w:shd w:val="clear" w:color="auto" w:fill="FFFFFF"/>
        <w:tabs>
          <w:tab w:val="left" w:pos="567"/>
          <w:tab w:val="left" w:pos="6840"/>
        </w:tabs>
        <w:ind w:firstLine="567"/>
        <w:jc w:val="center"/>
        <w:rPr>
          <w:b/>
        </w:rPr>
      </w:pPr>
      <w:r w:rsidRPr="005B1F8E">
        <w:rPr>
          <w:b/>
        </w:rPr>
        <w:t>1.2. ОСНОВНЫЕ ХАРАКТЕРИСТИКИ</w:t>
      </w:r>
    </w:p>
    <w:p w14:paraId="0F703383" w14:textId="097EA20C" w:rsidR="004371F1" w:rsidRPr="00C06F58" w:rsidRDefault="004371F1" w:rsidP="001059E0">
      <w:pPr>
        <w:shd w:val="clear" w:color="auto" w:fill="FFFFFF"/>
        <w:tabs>
          <w:tab w:val="left" w:pos="567"/>
          <w:tab w:val="left" w:pos="6840"/>
        </w:tabs>
        <w:ind w:firstLine="567"/>
        <w:jc w:val="center"/>
        <w:rPr>
          <w:b/>
        </w:rPr>
      </w:pPr>
      <w:r w:rsidRPr="00C06F58">
        <w:rPr>
          <w:b/>
        </w:rPr>
        <w:t>Объекта (Многоквартирного жилого дома</w:t>
      </w:r>
      <w:r w:rsidR="00462DE3" w:rsidRPr="00C06F58">
        <w:rPr>
          <w:b/>
        </w:rPr>
        <w:t xml:space="preserve"> </w:t>
      </w:r>
      <w:r w:rsidR="008E020B" w:rsidRPr="006B124C">
        <w:rPr>
          <w:b/>
          <w:highlight w:val="yellow"/>
        </w:rPr>
        <w:t xml:space="preserve">№ </w:t>
      </w:r>
      <w:r w:rsidR="00431DCE" w:rsidRPr="006B124C">
        <w:rPr>
          <w:b/>
          <w:i/>
          <w:highlight w:val="yellow"/>
        </w:rPr>
        <w:t>1,2,3,4,5</w:t>
      </w:r>
      <w:ins w:id="15" w:author="Данилюк Вероника" w:date="2021-04-30T15:46:00Z">
        <w:r w:rsidR="003059D7">
          <w:rPr>
            <w:b/>
            <w:i/>
            <w:highlight w:val="yellow"/>
          </w:rPr>
          <w:t>,6,7,8,9,10</w:t>
        </w:r>
      </w:ins>
      <w:r w:rsidRPr="006B124C">
        <w:rPr>
          <w:b/>
          <w:highlight w:val="yellow"/>
        </w:rPr>
        <w:t>)</w:t>
      </w:r>
    </w:p>
    <w:p w14:paraId="738CE9FC" w14:textId="3FDD9A34" w:rsidR="0005472F" w:rsidRPr="00C06F58" w:rsidRDefault="0005472F" w:rsidP="001059E0">
      <w:pPr>
        <w:shd w:val="clear" w:color="auto" w:fill="FFFFFF"/>
        <w:tabs>
          <w:tab w:val="left" w:pos="567"/>
          <w:tab w:val="left" w:pos="6840"/>
        </w:tabs>
        <w:ind w:firstLine="567"/>
        <w:jc w:val="center"/>
        <w:rPr>
          <w:b/>
        </w:rPr>
      </w:pPr>
    </w:p>
    <w:tbl>
      <w:tblPr>
        <w:tblW w:w="97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8"/>
        <w:gridCol w:w="3408"/>
      </w:tblGrid>
      <w:tr w:rsidR="000A6119" w:rsidRPr="00C06F58" w14:paraId="4E8786A6" w14:textId="77777777" w:rsidTr="0086579D">
        <w:tc>
          <w:tcPr>
            <w:tcW w:w="6368" w:type="dxa"/>
            <w:tcBorders>
              <w:right w:val="single" w:sz="4" w:space="0" w:color="auto"/>
            </w:tcBorders>
          </w:tcPr>
          <w:p w14:paraId="35049C88" w14:textId="77777777" w:rsidR="000A6119" w:rsidRPr="00C06F58" w:rsidRDefault="000A6119" w:rsidP="0086579D">
            <w:pPr>
              <w:tabs>
                <w:tab w:val="left" w:pos="567"/>
                <w:tab w:val="left" w:pos="6840"/>
              </w:tabs>
              <w:jc w:val="center"/>
              <w:rPr>
                <w:b/>
              </w:rPr>
            </w:pPr>
            <w:r w:rsidRPr="00C06F58">
              <w:rPr>
                <w:b/>
              </w:rPr>
              <w:t>15</w:t>
            </w:r>
          </w:p>
        </w:tc>
        <w:tc>
          <w:tcPr>
            <w:tcW w:w="3408" w:type="dxa"/>
            <w:tcBorders>
              <w:top w:val="single" w:sz="4" w:space="0" w:color="auto"/>
              <w:left w:val="single" w:sz="4" w:space="0" w:color="auto"/>
              <w:bottom w:val="single" w:sz="4" w:space="0" w:color="auto"/>
              <w:right w:val="single" w:sz="4" w:space="0" w:color="auto"/>
            </w:tcBorders>
          </w:tcPr>
          <w:p w14:paraId="0CF5D8B6" w14:textId="77777777" w:rsidR="000A6119" w:rsidRPr="00C06F58" w:rsidRDefault="000A6119" w:rsidP="0086579D">
            <w:pPr>
              <w:tabs>
                <w:tab w:val="left" w:pos="567"/>
                <w:tab w:val="left" w:pos="6840"/>
              </w:tabs>
              <w:jc w:val="center"/>
              <w:rPr>
                <w:rFonts w:asciiTheme="minorHAnsi" w:eastAsiaTheme="minorHAnsi" w:hAnsiTheme="minorHAnsi"/>
                <w:b/>
              </w:rPr>
            </w:pPr>
            <w:r w:rsidRPr="00C06F58">
              <w:rPr>
                <w:b/>
              </w:rPr>
              <w:t>16</w:t>
            </w:r>
          </w:p>
        </w:tc>
      </w:tr>
      <w:tr w:rsidR="000A6119" w:rsidRPr="00C06F58" w14:paraId="0E9D3C8D" w14:textId="77777777" w:rsidTr="0086579D">
        <w:tc>
          <w:tcPr>
            <w:tcW w:w="6368" w:type="dxa"/>
            <w:tcBorders>
              <w:right w:val="single" w:sz="4" w:space="0" w:color="auto"/>
            </w:tcBorders>
          </w:tcPr>
          <w:p w14:paraId="4045618D" w14:textId="77777777" w:rsidR="000A6119" w:rsidRPr="00C06F58" w:rsidRDefault="000A6119" w:rsidP="0086579D">
            <w:pPr>
              <w:tabs>
                <w:tab w:val="left" w:pos="567"/>
                <w:tab w:val="left" w:pos="6840"/>
              </w:tabs>
              <w:jc w:val="center"/>
            </w:pPr>
            <w:r w:rsidRPr="00C06F58">
              <w:t>Наименование характеристики</w:t>
            </w:r>
          </w:p>
        </w:tc>
        <w:tc>
          <w:tcPr>
            <w:tcW w:w="3408" w:type="dxa"/>
            <w:tcBorders>
              <w:top w:val="single" w:sz="4" w:space="0" w:color="auto"/>
              <w:left w:val="single" w:sz="4" w:space="0" w:color="auto"/>
              <w:bottom w:val="single" w:sz="4" w:space="0" w:color="auto"/>
              <w:right w:val="single" w:sz="4" w:space="0" w:color="auto"/>
            </w:tcBorders>
          </w:tcPr>
          <w:p w14:paraId="40BC307F" w14:textId="77777777" w:rsidR="000A6119" w:rsidRPr="00C06F58" w:rsidRDefault="000A6119" w:rsidP="0086579D">
            <w:pPr>
              <w:tabs>
                <w:tab w:val="left" w:pos="567"/>
                <w:tab w:val="left" w:pos="6840"/>
              </w:tabs>
              <w:jc w:val="center"/>
              <w:rPr>
                <w:rFonts w:asciiTheme="minorHAnsi" w:eastAsiaTheme="minorHAnsi" w:hAnsiTheme="minorHAnsi"/>
              </w:rPr>
            </w:pPr>
            <w:r w:rsidRPr="00C06F58">
              <w:t>Описание характеристики</w:t>
            </w:r>
          </w:p>
        </w:tc>
      </w:tr>
      <w:tr w:rsidR="00002861" w:rsidRPr="00C06F58" w14:paraId="21178B7E" w14:textId="77777777" w:rsidTr="0086579D">
        <w:tc>
          <w:tcPr>
            <w:tcW w:w="6368" w:type="dxa"/>
            <w:tcBorders>
              <w:right w:val="single" w:sz="4" w:space="0" w:color="auto"/>
            </w:tcBorders>
          </w:tcPr>
          <w:p w14:paraId="41289A7B" w14:textId="77777777" w:rsidR="00002861" w:rsidRPr="00C06F58" w:rsidRDefault="00002861" w:rsidP="00002861">
            <w:pPr>
              <w:tabs>
                <w:tab w:val="left" w:pos="567"/>
                <w:tab w:val="left" w:pos="6840"/>
              </w:tabs>
            </w:pPr>
            <w:r w:rsidRPr="00C06F58">
              <w:t>Вид</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4DBB2F6F" w14:textId="1CAAAE29" w:rsidR="00002861" w:rsidRPr="00C06F58" w:rsidRDefault="00002861" w:rsidP="00002861">
            <w:pPr>
              <w:tabs>
                <w:tab w:val="left" w:pos="567"/>
                <w:tab w:val="left" w:pos="6840"/>
              </w:tabs>
              <w:jc w:val="center"/>
              <w:rPr>
                <w:rFonts w:asciiTheme="minorHAnsi" w:eastAsiaTheme="minorHAnsi" w:hAnsiTheme="minorHAnsi"/>
              </w:rPr>
            </w:pPr>
            <w:r w:rsidRPr="00C06F58">
              <w:rPr>
                <w:noProof/>
              </w:rPr>
              <w:t>Жилой многоквартирный дом</w:t>
            </w:r>
          </w:p>
        </w:tc>
      </w:tr>
      <w:tr w:rsidR="00002861" w:rsidRPr="00C06F58" w14:paraId="397E7D7C" w14:textId="77777777" w:rsidTr="0086579D">
        <w:tc>
          <w:tcPr>
            <w:tcW w:w="6368" w:type="dxa"/>
            <w:tcBorders>
              <w:right w:val="single" w:sz="4" w:space="0" w:color="auto"/>
            </w:tcBorders>
          </w:tcPr>
          <w:p w14:paraId="1F4F3645" w14:textId="77777777" w:rsidR="00002861" w:rsidRPr="00C06F58" w:rsidRDefault="00002861" w:rsidP="00002861">
            <w:pPr>
              <w:tabs>
                <w:tab w:val="left" w:pos="567"/>
                <w:tab w:val="left" w:pos="6840"/>
              </w:tabs>
            </w:pPr>
            <w:r w:rsidRPr="00C06F58">
              <w:t xml:space="preserve">Назначение </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3CE1B235" w14:textId="15FD2759" w:rsidR="00002861" w:rsidRPr="00C06F58" w:rsidRDefault="00002861" w:rsidP="00002861">
            <w:pPr>
              <w:tabs>
                <w:tab w:val="left" w:pos="567"/>
                <w:tab w:val="left" w:pos="6840"/>
              </w:tabs>
              <w:jc w:val="center"/>
              <w:rPr>
                <w:rFonts w:asciiTheme="minorHAnsi" w:eastAsiaTheme="minorHAnsi" w:hAnsiTheme="minorHAnsi"/>
              </w:rPr>
            </w:pPr>
            <w:r w:rsidRPr="00C06F58">
              <w:rPr>
                <w:noProof/>
              </w:rPr>
              <w:t>Жилое</w:t>
            </w:r>
          </w:p>
        </w:tc>
      </w:tr>
      <w:tr w:rsidR="00002861" w:rsidRPr="00C06F58" w14:paraId="554B5BC7" w14:textId="77777777" w:rsidTr="0086579D">
        <w:tc>
          <w:tcPr>
            <w:tcW w:w="6368" w:type="dxa"/>
            <w:tcBorders>
              <w:right w:val="single" w:sz="4" w:space="0" w:color="auto"/>
            </w:tcBorders>
          </w:tcPr>
          <w:p w14:paraId="44A0DCE8" w14:textId="77777777" w:rsidR="00002861" w:rsidRPr="00C62F72" w:rsidRDefault="00002861" w:rsidP="00002861">
            <w:pPr>
              <w:tabs>
                <w:tab w:val="left" w:pos="567"/>
                <w:tab w:val="left" w:pos="6840"/>
              </w:tabs>
            </w:pPr>
            <w:r w:rsidRPr="00C62F72">
              <w:t>Этажность</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3D72CB0D" w14:textId="44A85C4F" w:rsidR="00C62F72" w:rsidRPr="00C62F72" w:rsidRDefault="00C62F72" w:rsidP="00C62F72">
            <w:pPr>
              <w:tabs>
                <w:tab w:val="left" w:pos="567"/>
                <w:tab w:val="left" w:pos="6840"/>
              </w:tabs>
              <w:jc w:val="center"/>
              <w:rPr>
                <w:noProof/>
              </w:rPr>
            </w:pPr>
            <w:r w:rsidRPr="00C62F72">
              <w:rPr>
                <w:noProof/>
              </w:rPr>
              <w:t xml:space="preserve">14 </w:t>
            </w:r>
            <w:r w:rsidR="00635FE1" w:rsidRPr="00C62F72">
              <w:rPr>
                <w:noProof/>
              </w:rPr>
              <w:t>этаж</w:t>
            </w:r>
            <w:r w:rsidRPr="00C62F72">
              <w:rPr>
                <w:noProof/>
              </w:rPr>
              <w:t xml:space="preserve">ей </w:t>
            </w:r>
            <w:r w:rsidR="00635FE1" w:rsidRPr="00C62F72">
              <w:rPr>
                <w:noProof/>
              </w:rPr>
              <w:t>(</w:t>
            </w:r>
            <w:r w:rsidRPr="00C62F72">
              <w:rPr>
                <w:noProof/>
              </w:rPr>
              <w:t>+ нижний технический)</w:t>
            </w:r>
            <w:r w:rsidR="00635FE1" w:rsidRPr="00C62F72">
              <w:rPr>
                <w:noProof/>
              </w:rPr>
              <w:t xml:space="preserve"> </w:t>
            </w:r>
            <w:r w:rsidRPr="00C62F72">
              <w:rPr>
                <w:noProof/>
              </w:rPr>
              <w:t>(корпус 1,2,3,4)</w:t>
            </w:r>
          </w:p>
          <w:p w14:paraId="09EA1E1E" w14:textId="77777777" w:rsidR="00C62F72" w:rsidRPr="00C62F72" w:rsidRDefault="00C62F72" w:rsidP="00C62F72">
            <w:pPr>
              <w:tabs>
                <w:tab w:val="left" w:pos="567"/>
                <w:tab w:val="left" w:pos="6840"/>
              </w:tabs>
              <w:rPr>
                <w:noProof/>
              </w:rPr>
            </w:pPr>
          </w:p>
          <w:p w14:paraId="51F51619" w14:textId="611373E1" w:rsidR="00C62F72" w:rsidRPr="00C62F72" w:rsidRDefault="00C62F72" w:rsidP="00C62F72">
            <w:pPr>
              <w:tabs>
                <w:tab w:val="left" w:pos="567"/>
                <w:tab w:val="left" w:pos="6840"/>
              </w:tabs>
              <w:jc w:val="center"/>
              <w:rPr>
                <w:noProof/>
              </w:rPr>
            </w:pPr>
            <w:r w:rsidRPr="00C62F72">
              <w:rPr>
                <w:noProof/>
              </w:rPr>
              <w:t>1-14 этажей (+ нижний технический) (корпус 5)</w:t>
            </w:r>
          </w:p>
          <w:p w14:paraId="6A478878" w14:textId="505C4937" w:rsidR="00002861" w:rsidRPr="00C62F72" w:rsidRDefault="003059D7" w:rsidP="00002861">
            <w:pPr>
              <w:tabs>
                <w:tab w:val="left" w:pos="567"/>
                <w:tab w:val="left" w:pos="6840"/>
              </w:tabs>
              <w:jc w:val="center"/>
              <w:rPr>
                <w:noProof/>
              </w:rPr>
            </w:pPr>
            <w:ins w:id="16" w:author="Данилюк Вероника" w:date="2021-04-30T15:46:00Z">
              <w:r>
                <w:rPr>
                  <w:noProof/>
                </w:rPr>
                <w:t>14</w:t>
              </w:r>
              <w:r w:rsidRPr="00C62F72">
                <w:rPr>
                  <w:noProof/>
                </w:rPr>
                <w:t xml:space="preserve"> этажей (+</w:t>
              </w:r>
              <w:r>
                <w:rPr>
                  <w:noProof/>
                </w:rPr>
                <w:t xml:space="preserve"> 1</w:t>
              </w:r>
              <w:r w:rsidRPr="00C62F72">
                <w:rPr>
                  <w:noProof/>
                </w:rPr>
                <w:t xml:space="preserve"> нижний технический)</w:t>
              </w:r>
              <w:r>
                <w:rPr>
                  <w:noProof/>
                </w:rPr>
                <w:t xml:space="preserve"> (6,7,8,9,10)</w:t>
              </w:r>
            </w:ins>
          </w:p>
        </w:tc>
      </w:tr>
      <w:tr w:rsidR="00002861" w:rsidRPr="00C06F58" w14:paraId="56DC08E3" w14:textId="77777777" w:rsidTr="0086579D">
        <w:tc>
          <w:tcPr>
            <w:tcW w:w="6368" w:type="dxa"/>
            <w:tcBorders>
              <w:right w:val="single" w:sz="4" w:space="0" w:color="auto"/>
            </w:tcBorders>
          </w:tcPr>
          <w:p w14:paraId="470CC89E" w14:textId="77777777" w:rsidR="00002861" w:rsidRPr="00C62F72" w:rsidRDefault="00002861" w:rsidP="00002861">
            <w:pPr>
              <w:tabs>
                <w:tab w:val="left" w:pos="567"/>
                <w:tab w:val="left" w:pos="6840"/>
              </w:tabs>
            </w:pPr>
            <w:r w:rsidRPr="00C62F72">
              <w:t>Общая площадь</w:t>
            </w:r>
          </w:p>
        </w:tc>
        <w:tc>
          <w:tcPr>
            <w:tcW w:w="3408" w:type="dxa"/>
            <w:tcBorders>
              <w:top w:val="single" w:sz="4" w:space="0" w:color="auto"/>
              <w:left w:val="single" w:sz="4" w:space="0" w:color="auto"/>
              <w:bottom w:val="single" w:sz="4" w:space="0" w:color="auto"/>
              <w:right w:val="single" w:sz="4" w:space="0" w:color="auto"/>
            </w:tcBorders>
          </w:tcPr>
          <w:p w14:paraId="4A2C07A8" w14:textId="77777777" w:rsidR="00C62F72" w:rsidRDefault="00C62F72" w:rsidP="00C62F72">
            <w:pPr>
              <w:tabs>
                <w:tab w:val="left" w:pos="567"/>
                <w:tab w:val="left" w:pos="6840"/>
              </w:tabs>
              <w:jc w:val="center"/>
              <w:rPr>
                <w:noProof/>
              </w:rPr>
            </w:pPr>
            <w:r w:rsidRPr="00C62F72">
              <w:rPr>
                <w:noProof/>
              </w:rPr>
              <w:t>20 463,21</w:t>
            </w:r>
            <w:r w:rsidR="00635FE1" w:rsidRPr="00C62F72">
              <w:rPr>
                <w:noProof/>
              </w:rPr>
              <w:t xml:space="preserve"> (1 корпус)/</w:t>
            </w:r>
            <w:r w:rsidRPr="00C62F72">
              <w:rPr>
                <w:noProof/>
              </w:rPr>
              <w:t xml:space="preserve"> </w:t>
            </w:r>
          </w:p>
          <w:p w14:paraId="5D1EB99D" w14:textId="77777777" w:rsidR="00C62F72" w:rsidRDefault="00C62F72" w:rsidP="00C62F72">
            <w:pPr>
              <w:tabs>
                <w:tab w:val="left" w:pos="567"/>
                <w:tab w:val="left" w:pos="6840"/>
              </w:tabs>
              <w:jc w:val="center"/>
              <w:rPr>
                <w:noProof/>
              </w:rPr>
            </w:pPr>
            <w:r w:rsidRPr="00C62F72">
              <w:rPr>
                <w:noProof/>
              </w:rPr>
              <w:t>8372,01</w:t>
            </w:r>
            <w:r w:rsidR="00635FE1" w:rsidRPr="00C62F72">
              <w:rPr>
                <w:noProof/>
              </w:rPr>
              <w:t xml:space="preserve"> (2</w:t>
            </w:r>
            <w:r w:rsidR="00002861" w:rsidRPr="00C62F72">
              <w:rPr>
                <w:noProof/>
              </w:rPr>
              <w:t xml:space="preserve"> корпус)/</w:t>
            </w:r>
          </w:p>
          <w:p w14:paraId="446F5362" w14:textId="77777777" w:rsidR="00C62F72" w:rsidRDefault="00C62F72" w:rsidP="00C62F72">
            <w:pPr>
              <w:tabs>
                <w:tab w:val="left" w:pos="567"/>
                <w:tab w:val="left" w:pos="6840"/>
              </w:tabs>
              <w:jc w:val="center"/>
              <w:rPr>
                <w:noProof/>
              </w:rPr>
            </w:pPr>
            <w:r w:rsidRPr="00C62F72">
              <w:rPr>
                <w:noProof/>
              </w:rPr>
              <w:t>9101,22</w:t>
            </w:r>
            <w:r w:rsidR="00635FE1" w:rsidRPr="00C62F72">
              <w:rPr>
                <w:noProof/>
              </w:rPr>
              <w:t xml:space="preserve"> (3</w:t>
            </w:r>
            <w:r w:rsidR="00002861" w:rsidRPr="00C62F72">
              <w:rPr>
                <w:noProof/>
              </w:rPr>
              <w:t xml:space="preserve"> корпус)</w:t>
            </w:r>
            <w:r w:rsidR="00635FE1" w:rsidRPr="00C62F72">
              <w:rPr>
                <w:noProof/>
              </w:rPr>
              <w:t xml:space="preserve"> )/</w:t>
            </w:r>
          </w:p>
          <w:p w14:paraId="3E466BB8" w14:textId="77777777" w:rsidR="00C62F72" w:rsidRDefault="00C62F72" w:rsidP="00C62F72">
            <w:pPr>
              <w:tabs>
                <w:tab w:val="left" w:pos="567"/>
                <w:tab w:val="left" w:pos="6840"/>
              </w:tabs>
              <w:jc w:val="center"/>
              <w:rPr>
                <w:noProof/>
              </w:rPr>
            </w:pPr>
            <w:r w:rsidRPr="00C62F72">
              <w:rPr>
                <w:noProof/>
              </w:rPr>
              <w:t>8120,02</w:t>
            </w:r>
            <w:r w:rsidR="00635FE1" w:rsidRPr="00C62F72">
              <w:rPr>
                <w:noProof/>
              </w:rPr>
              <w:t xml:space="preserve"> (4 корпус) )/</w:t>
            </w:r>
          </w:p>
          <w:p w14:paraId="5913923A" w14:textId="77777777" w:rsidR="00002861" w:rsidRDefault="00C62F72" w:rsidP="00C62F72">
            <w:pPr>
              <w:tabs>
                <w:tab w:val="left" w:pos="567"/>
                <w:tab w:val="left" w:pos="6840"/>
              </w:tabs>
              <w:jc w:val="center"/>
              <w:rPr>
                <w:ins w:id="17" w:author="Данилюк Вероника" w:date="2021-04-30T15:46:00Z"/>
                <w:noProof/>
              </w:rPr>
            </w:pPr>
            <w:r w:rsidRPr="00C62F72">
              <w:rPr>
                <w:noProof/>
              </w:rPr>
              <w:t>18237,71</w:t>
            </w:r>
            <w:r w:rsidR="00635FE1" w:rsidRPr="00C62F72">
              <w:rPr>
                <w:noProof/>
              </w:rPr>
              <w:t xml:space="preserve"> (5 корпус)</w:t>
            </w:r>
          </w:p>
          <w:p w14:paraId="14A05F8B" w14:textId="77777777" w:rsidR="003059D7" w:rsidRDefault="003059D7" w:rsidP="003059D7">
            <w:pPr>
              <w:tabs>
                <w:tab w:val="left" w:pos="567"/>
                <w:tab w:val="left" w:pos="6840"/>
              </w:tabs>
              <w:jc w:val="center"/>
              <w:rPr>
                <w:ins w:id="18" w:author="Данилюк Вероника" w:date="2021-04-30T15:46:00Z"/>
                <w:noProof/>
              </w:rPr>
            </w:pPr>
            <w:ins w:id="19" w:author="Данилюк Вероника" w:date="2021-04-30T15:46:00Z">
              <w:r>
                <w:rPr>
                  <w:noProof/>
                </w:rPr>
                <w:t>20 381,87 (6</w:t>
              </w:r>
              <w:r w:rsidRPr="00C62F72">
                <w:rPr>
                  <w:noProof/>
                </w:rPr>
                <w:t xml:space="preserve"> корпус)/ </w:t>
              </w:r>
              <w:r>
                <w:rPr>
                  <w:noProof/>
                </w:rPr>
                <w:t xml:space="preserve"> 9 371,41 (7</w:t>
              </w:r>
              <w:r w:rsidRPr="00C62F72">
                <w:rPr>
                  <w:noProof/>
                </w:rPr>
                <w:t xml:space="preserve"> корпус)/</w:t>
              </w:r>
            </w:ins>
          </w:p>
          <w:p w14:paraId="677E04FA" w14:textId="77777777" w:rsidR="003059D7" w:rsidRDefault="003059D7" w:rsidP="003059D7">
            <w:pPr>
              <w:tabs>
                <w:tab w:val="left" w:pos="567"/>
                <w:tab w:val="left" w:pos="6840"/>
              </w:tabs>
              <w:jc w:val="center"/>
              <w:rPr>
                <w:ins w:id="20" w:author="Данилюк Вероника" w:date="2021-04-30T15:46:00Z"/>
                <w:noProof/>
              </w:rPr>
            </w:pPr>
            <w:ins w:id="21" w:author="Данилюк Вероника" w:date="2021-04-30T15:46:00Z">
              <w:r>
                <w:rPr>
                  <w:noProof/>
                </w:rPr>
                <w:t>8 130,37 (8</w:t>
              </w:r>
              <w:r w:rsidRPr="00C62F72">
                <w:rPr>
                  <w:noProof/>
                </w:rPr>
                <w:t xml:space="preserve"> корпус) )/</w:t>
              </w:r>
              <w:r>
                <w:rPr>
                  <w:noProof/>
                </w:rPr>
                <w:t xml:space="preserve"> 14 114,68 (9</w:t>
              </w:r>
              <w:r w:rsidRPr="00C62F72">
                <w:rPr>
                  <w:noProof/>
                </w:rPr>
                <w:t xml:space="preserve"> корпус) )/</w:t>
              </w:r>
            </w:ins>
          </w:p>
          <w:p w14:paraId="507941BE" w14:textId="6891CE79" w:rsidR="003059D7" w:rsidRPr="00C62F72" w:rsidRDefault="003059D7" w:rsidP="003059D7">
            <w:pPr>
              <w:tabs>
                <w:tab w:val="left" w:pos="567"/>
                <w:tab w:val="left" w:pos="6840"/>
              </w:tabs>
              <w:jc w:val="center"/>
            </w:pPr>
            <w:ins w:id="22" w:author="Данилюк Вероника" w:date="2021-04-30T15:46:00Z">
              <w:r>
                <w:rPr>
                  <w:noProof/>
                </w:rPr>
                <w:lastRenderedPageBreak/>
                <w:t xml:space="preserve">18 410,89 (10 </w:t>
              </w:r>
              <w:r w:rsidRPr="00C62F72">
                <w:rPr>
                  <w:noProof/>
                </w:rPr>
                <w:t>корпус)</w:t>
              </w:r>
            </w:ins>
          </w:p>
        </w:tc>
      </w:tr>
      <w:tr w:rsidR="00002861" w:rsidRPr="00C635E2" w14:paraId="389536A4" w14:textId="77777777" w:rsidTr="00853E32">
        <w:tc>
          <w:tcPr>
            <w:tcW w:w="6368" w:type="dxa"/>
            <w:tcBorders>
              <w:right w:val="single" w:sz="4" w:space="0" w:color="auto"/>
            </w:tcBorders>
          </w:tcPr>
          <w:p w14:paraId="524DD7C3" w14:textId="77777777" w:rsidR="00002861" w:rsidRPr="00C06F58" w:rsidRDefault="00002861" w:rsidP="00002861">
            <w:pPr>
              <w:tabs>
                <w:tab w:val="left" w:pos="567"/>
                <w:tab w:val="left" w:pos="6840"/>
              </w:tabs>
            </w:pPr>
            <w:r w:rsidRPr="00C06F58">
              <w:lastRenderedPageBreak/>
              <w:t>Материал наружных стен</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5437BACB" w14:textId="6D8ED5F9" w:rsidR="00002861" w:rsidRPr="004962DD" w:rsidRDefault="00002861" w:rsidP="00002861">
            <w:pPr>
              <w:tabs>
                <w:tab w:val="left" w:pos="567"/>
                <w:tab w:val="left" w:pos="6840"/>
              </w:tabs>
              <w:jc w:val="center"/>
              <w:rPr>
                <w:noProof/>
              </w:rPr>
            </w:pPr>
            <w:r w:rsidRPr="004962DD">
              <w:rPr>
                <w:noProof/>
              </w:rPr>
              <w:t>С монолитным железобетонным каркасом и стенами из мелкоштучных каменных материалов (кирпич,</w:t>
            </w:r>
          </w:p>
          <w:p w14:paraId="0F5B31E1" w14:textId="5849175C" w:rsidR="00002861" w:rsidRPr="004962DD" w:rsidRDefault="00002861" w:rsidP="00002861">
            <w:pPr>
              <w:tabs>
                <w:tab w:val="left" w:pos="567"/>
                <w:tab w:val="left" w:pos="6840"/>
              </w:tabs>
              <w:jc w:val="center"/>
            </w:pPr>
            <w:r w:rsidRPr="004962DD">
              <w:rPr>
                <w:noProof/>
              </w:rPr>
              <w:t>керамические камни, блоки и др.)</w:t>
            </w:r>
          </w:p>
        </w:tc>
      </w:tr>
      <w:tr w:rsidR="00002861" w:rsidRPr="00C635E2" w14:paraId="2914B86B" w14:textId="77777777" w:rsidTr="00853E32">
        <w:tc>
          <w:tcPr>
            <w:tcW w:w="6368" w:type="dxa"/>
            <w:tcBorders>
              <w:right w:val="single" w:sz="4" w:space="0" w:color="auto"/>
            </w:tcBorders>
          </w:tcPr>
          <w:p w14:paraId="4F5E0A5E" w14:textId="77777777" w:rsidR="00002861" w:rsidRPr="00C635E2" w:rsidRDefault="00002861" w:rsidP="00002861">
            <w:pPr>
              <w:tabs>
                <w:tab w:val="left" w:pos="567"/>
                <w:tab w:val="left" w:pos="6840"/>
              </w:tabs>
            </w:pPr>
            <w:r w:rsidRPr="00C635E2">
              <w:t>Материал поэтажных перекрытий</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65C09B5A" w14:textId="22C4BEF4" w:rsidR="00002861" w:rsidRPr="004962DD" w:rsidRDefault="00002861" w:rsidP="00002861">
            <w:pPr>
              <w:tabs>
                <w:tab w:val="left" w:pos="567"/>
                <w:tab w:val="left" w:pos="6840"/>
              </w:tabs>
              <w:jc w:val="center"/>
            </w:pPr>
            <w:r w:rsidRPr="004962DD">
              <w:rPr>
                <w:noProof/>
              </w:rPr>
              <w:t>Монолитные железобетонные</w:t>
            </w:r>
          </w:p>
        </w:tc>
      </w:tr>
      <w:tr w:rsidR="00002861" w:rsidRPr="00C635E2" w14:paraId="5FF1725F" w14:textId="77777777" w:rsidTr="00853E32">
        <w:tc>
          <w:tcPr>
            <w:tcW w:w="6368" w:type="dxa"/>
            <w:tcBorders>
              <w:right w:val="single" w:sz="4" w:space="0" w:color="auto"/>
            </w:tcBorders>
          </w:tcPr>
          <w:p w14:paraId="1AF3A9DB" w14:textId="77777777" w:rsidR="00002861" w:rsidRPr="00C635E2" w:rsidRDefault="00002861" w:rsidP="00002861">
            <w:pPr>
              <w:tabs>
                <w:tab w:val="left" w:pos="567"/>
                <w:tab w:val="left" w:pos="6840"/>
              </w:tabs>
            </w:pPr>
            <w:r w:rsidRPr="00C635E2">
              <w:t xml:space="preserve">Класс </w:t>
            </w:r>
            <w:proofErr w:type="spellStart"/>
            <w:r w:rsidRPr="00C635E2">
              <w:t>энергоэффективности</w:t>
            </w:r>
            <w:proofErr w:type="spellEnd"/>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10C7E6E4" w14:textId="1B8BEA0A" w:rsidR="00002861" w:rsidRPr="004962DD" w:rsidRDefault="00002861" w:rsidP="00002861">
            <w:pPr>
              <w:tabs>
                <w:tab w:val="left" w:pos="567"/>
                <w:tab w:val="left" w:pos="6840"/>
              </w:tabs>
              <w:jc w:val="center"/>
            </w:pPr>
            <w:r w:rsidRPr="004962DD">
              <w:rPr>
                <w:noProof/>
              </w:rPr>
              <w:t>С+</w:t>
            </w:r>
          </w:p>
        </w:tc>
      </w:tr>
      <w:tr w:rsidR="00002861" w:rsidRPr="00C635E2" w14:paraId="49F0A98C" w14:textId="77777777" w:rsidTr="00853E32">
        <w:tc>
          <w:tcPr>
            <w:tcW w:w="6368" w:type="dxa"/>
            <w:tcBorders>
              <w:right w:val="single" w:sz="4" w:space="0" w:color="auto"/>
            </w:tcBorders>
          </w:tcPr>
          <w:p w14:paraId="4CBD9388" w14:textId="77777777" w:rsidR="00002861" w:rsidRPr="00C635E2" w:rsidRDefault="00002861" w:rsidP="00002861">
            <w:pPr>
              <w:tabs>
                <w:tab w:val="left" w:pos="567"/>
                <w:tab w:val="left" w:pos="6840"/>
              </w:tabs>
            </w:pPr>
            <w:r w:rsidRPr="00C635E2">
              <w:t>Сейсмостойкость</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14:paraId="1FD1AD43" w14:textId="0CD2CB92" w:rsidR="00002861" w:rsidRPr="004962DD" w:rsidRDefault="00002861" w:rsidP="00002861">
            <w:pPr>
              <w:tabs>
                <w:tab w:val="left" w:pos="567"/>
                <w:tab w:val="left" w:pos="6840"/>
              </w:tabs>
              <w:jc w:val="center"/>
            </w:pPr>
            <w:r w:rsidRPr="004962DD">
              <w:rPr>
                <w:noProof/>
              </w:rPr>
              <w:t>5 и менее баллов</w:t>
            </w:r>
          </w:p>
        </w:tc>
      </w:tr>
    </w:tbl>
    <w:p w14:paraId="35D138C2" w14:textId="0AECAAC5" w:rsidR="0005472F" w:rsidRPr="005B1F8E" w:rsidRDefault="0005472F" w:rsidP="000A6119">
      <w:pPr>
        <w:shd w:val="clear" w:color="auto" w:fill="FFFFFF"/>
        <w:tabs>
          <w:tab w:val="left" w:pos="567"/>
          <w:tab w:val="left" w:pos="6840"/>
        </w:tabs>
        <w:rPr>
          <w:b/>
        </w:rPr>
      </w:pPr>
    </w:p>
    <w:p w14:paraId="7AF4F237" w14:textId="3E2E9D51" w:rsidR="004371F1" w:rsidRPr="005B1F8E" w:rsidRDefault="004371F1" w:rsidP="001059E0">
      <w:pPr>
        <w:pStyle w:val="21"/>
        <w:widowControl/>
        <w:shd w:val="clear" w:color="auto" w:fill="auto"/>
        <w:spacing w:line="240" w:lineRule="auto"/>
        <w:ind w:right="0" w:firstLine="567"/>
        <w:rPr>
          <w:sz w:val="20"/>
        </w:rPr>
      </w:pPr>
      <w:r w:rsidRPr="005B1F8E">
        <w:rPr>
          <w:sz w:val="20"/>
        </w:rPr>
        <w:t xml:space="preserve">Класс </w:t>
      </w:r>
      <w:proofErr w:type="spellStart"/>
      <w:r w:rsidRPr="005B1F8E">
        <w:rPr>
          <w:sz w:val="20"/>
        </w:rPr>
        <w:t>энергоэффективности</w:t>
      </w:r>
      <w:proofErr w:type="spellEnd"/>
      <w:r w:rsidRPr="005B1F8E">
        <w:rPr>
          <w:sz w:val="20"/>
        </w:rPr>
        <w:t xml:space="preserve"> Объекта, устанавливаемый органом государственного строительного надзора в заключении о соответствии построенного, реконструированного, прошедшего капитальный ремонт многоквартирного дома требованиям энергетической эффективности и/или энергетическом паспорте многоквартирного дома может отличаться от указанного в Договоре. Изменение класса </w:t>
      </w:r>
      <w:proofErr w:type="spellStart"/>
      <w:r w:rsidRPr="005B1F8E">
        <w:rPr>
          <w:sz w:val="20"/>
        </w:rPr>
        <w:t>энергоэффективности</w:t>
      </w:r>
      <w:proofErr w:type="spellEnd"/>
      <w:r w:rsidRPr="005B1F8E">
        <w:rPr>
          <w:sz w:val="20"/>
        </w:rPr>
        <w:t xml:space="preserve"> Объекта не является существенным изменением характеристик Объекта долевого строительства.</w:t>
      </w:r>
    </w:p>
    <w:p w14:paraId="7B4B8EFA" w14:textId="7F925CB1" w:rsidR="00354D7C" w:rsidRPr="005B1F8E" w:rsidRDefault="00354D7C" w:rsidP="001059E0">
      <w:pPr>
        <w:pStyle w:val="21"/>
        <w:widowControl/>
        <w:shd w:val="clear" w:color="auto" w:fill="auto"/>
        <w:spacing w:line="240" w:lineRule="auto"/>
        <w:ind w:right="0" w:firstLine="567"/>
        <w:rPr>
          <w:sz w:val="20"/>
        </w:rPr>
      </w:pPr>
    </w:p>
    <w:p w14:paraId="536FBB75" w14:textId="77777777" w:rsidR="0005472F" w:rsidRPr="005B1F8E" w:rsidRDefault="0005472F" w:rsidP="0005472F">
      <w:pPr>
        <w:pStyle w:val="FR1"/>
        <w:pageBreakBefore/>
        <w:tabs>
          <w:tab w:val="left" w:pos="567"/>
        </w:tabs>
        <w:spacing w:before="0" w:line="276" w:lineRule="auto"/>
        <w:ind w:left="0" w:firstLine="567"/>
        <w:jc w:val="right"/>
        <w:rPr>
          <w:rFonts w:ascii="Times New Roman" w:hAnsi="Times New Roman" w:cs="Times New Roman"/>
          <w:b/>
          <w:i w:val="0"/>
        </w:rPr>
      </w:pPr>
      <w:r w:rsidRPr="005B1F8E">
        <w:rPr>
          <w:rFonts w:ascii="Times New Roman" w:hAnsi="Times New Roman" w:cs="Times New Roman"/>
          <w:b/>
          <w:i w:val="0"/>
        </w:rPr>
        <w:lastRenderedPageBreak/>
        <w:t>Приложение № 2</w:t>
      </w:r>
    </w:p>
    <w:p w14:paraId="007764D4" w14:textId="77777777" w:rsidR="0005472F" w:rsidRPr="005B1F8E" w:rsidRDefault="0005472F" w:rsidP="0005472F">
      <w:pPr>
        <w:pStyle w:val="FR1"/>
        <w:tabs>
          <w:tab w:val="left" w:pos="567"/>
        </w:tabs>
        <w:spacing w:before="0" w:line="276" w:lineRule="auto"/>
        <w:ind w:left="0" w:firstLine="567"/>
        <w:jc w:val="right"/>
        <w:rPr>
          <w:rFonts w:ascii="Times New Roman" w:hAnsi="Times New Roman" w:cs="Times New Roman"/>
          <w:b/>
          <w:i w:val="0"/>
        </w:rPr>
      </w:pPr>
      <w:r w:rsidRPr="005B1F8E">
        <w:rPr>
          <w:rFonts w:ascii="Times New Roman" w:hAnsi="Times New Roman" w:cs="Times New Roman"/>
          <w:b/>
          <w:i w:val="0"/>
        </w:rPr>
        <w:t>к Договору участия в долевом строительстве</w:t>
      </w:r>
    </w:p>
    <w:p w14:paraId="7F035B8A" w14:textId="10CB0D04" w:rsidR="00D4388E" w:rsidRPr="00D4388E" w:rsidRDefault="00D4388E" w:rsidP="00D4388E">
      <w:pPr>
        <w:pStyle w:val="FR1"/>
        <w:spacing w:before="0"/>
        <w:ind w:left="3545" w:firstLine="709"/>
        <w:jc w:val="center"/>
        <w:rPr>
          <w:rFonts w:ascii="Times New Roman" w:hAnsi="Times New Roman" w:cs="Times New Roman"/>
          <w:i w:val="0"/>
        </w:rPr>
      </w:pPr>
      <w:r w:rsidRPr="005B1F8E">
        <w:rPr>
          <w:rFonts w:ascii="Times New Roman" w:hAnsi="Times New Roman" w:cs="Times New Roman"/>
          <w:b/>
          <w:i w:val="0"/>
        </w:rPr>
        <w:t xml:space="preserve">№ </w:t>
      </w:r>
      <w:r w:rsidR="00431DCE">
        <w:rPr>
          <w:rFonts w:ascii="Times New Roman" w:hAnsi="Times New Roman" w:cs="Times New Roman"/>
          <w:b/>
          <w:i w:val="0"/>
        </w:rPr>
        <w:t>НВ</w:t>
      </w:r>
      <w:r>
        <w:rPr>
          <w:rFonts w:ascii="Times New Roman" w:hAnsi="Times New Roman" w:cs="Times New Roman"/>
          <w:b/>
          <w:i w:val="0"/>
        </w:rPr>
        <w:t>-</w:t>
      </w:r>
      <w:r>
        <w:rPr>
          <w:rFonts w:ascii="Times New Roman" w:hAnsi="Times New Roman" w:cs="Times New Roman"/>
          <w:i w:val="0"/>
        </w:rPr>
        <w:tab/>
      </w:r>
      <w:r w:rsidRPr="005B1F8E">
        <w:rPr>
          <w:rFonts w:ascii="Times New Roman" w:hAnsi="Times New Roman" w:cs="Times New Roman"/>
          <w:b/>
          <w:i w:val="0"/>
        </w:rPr>
        <w:t xml:space="preserve">от </w:t>
      </w:r>
      <w:sdt>
        <w:sdtPr>
          <w:rPr>
            <w:rFonts w:ascii="Times New Roman" w:hAnsi="Times New Roman" w:cs="Times New Roman"/>
            <w:b/>
            <w:i w:val="0"/>
          </w:rPr>
          <w:alias w:val="мтДатаДоговора"/>
          <w:tag w:val="мтДатаДоговора"/>
          <w:id w:val="-42518693"/>
          <w:placeholder>
            <w:docPart w:val="72125723C0674C03B327543409674C13"/>
          </w:placeholder>
        </w:sdtPr>
        <w:sdtEndPr/>
        <w:sdtContent>
          <w:proofErr w:type="spellStart"/>
          <w:r w:rsidRPr="005B1F8E">
            <w:rPr>
              <w:rFonts w:ascii="Times New Roman" w:hAnsi="Times New Roman" w:cs="Times New Roman"/>
              <w:b/>
              <w:i w:val="0"/>
            </w:rPr>
            <w:t>мтДатаДоговора</w:t>
          </w:r>
          <w:proofErr w:type="spellEnd"/>
        </w:sdtContent>
      </w:sdt>
    </w:p>
    <w:p w14:paraId="1A780162" w14:textId="77777777" w:rsidR="004371F1" w:rsidRPr="005B1F8E" w:rsidRDefault="004371F1" w:rsidP="001059E0">
      <w:pPr>
        <w:pStyle w:val="FR1"/>
        <w:tabs>
          <w:tab w:val="left" w:pos="567"/>
        </w:tabs>
        <w:spacing w:before="0"/>
        <w:ind w:left="0" w:firstLine="567"/>
        <w:jc w:val="right"/>
        <w:rPr>
          <w:rFonts w:ascii="Times New Roman" w:hAnsi="Times New Roman" w:cs="Times New Roman"/>
          <w:b/>
          <w:i w:val="0"/>
        </w:rPr>
      </w:pPr>
    </w:p>
    <w:p w14:paraId="08D9DBA8" w14:textId="77777777" w:rsidR="004371F1" w:rsidRPr="005B1F8E" w:rsidRDefault="004371F1" w:rsidP="001059E0">
      <w:pPr>
        <w:shd w:val="clear" w:color="auto" w:fill="FFFFFF"/>
        <w:tabs>
          <w:tab w:val="left" w:pos="567"/>
          <w:tab w:val="left" w:pos="6840"/>
        </w:tabs>
        <w:ind w:firstLine="567"/>
        <w:jc w:val="center"/>
        <w:rPr>
          <w:b/>
        </w:rPr>
      </w:pPr>
      <w:r w:rsidRPr="005B1F8E">
        <w:rPr>
          <w:b/>
        </w:rPr>
        <w:t>2.1. План Объекта долевого строительства, отображающий расположение по отношению друг к другу частей являющегося объектом долевого строительства жилого помещения (комнат, помещений вспомогательного использования, лоджий, веранд, балконов, террас),</w:t>
      </w:r>
    </w:p>
    <w:p w14:paraId="28CC6159" w14:textId="77777777" w:rsidR="004371F1" w:rsidRPr="005B1F8E" w:rsidRDefault="004371F1" w:rsidP="001059E0">
      <w:pPr>
        <w:shd w:val="clear" w:color="auto" w:fill="FFFFFF"/>
        <w:tabs>
          <w:tab w:val="left" w:pos="567"/>
          <w:tab w:val="left" w:pos="6840"/>
        </w:tabs>
        <w:ind w:firstLine="567"/>
        <w:jc w:val="center"/>
        <w:rPr>
          <w:b/>
        </w:rPr>
      </w:pPr>
      <w:r w:rsidRPr="005B1F8E">
        <w:rPr>
          <w:b/>
        </w:rPr>
        <w:t>на плане этажа Объекта в пределах секции (подъезда)</w:t>
      </w:r>
    </w:p>
    <w:bookmarkStart w:id="23" w:name="_Hlk479767122"/>
    <w:p w14:paraId="43BF5857" w14:textId="7F1C9252" w:rsidR="004371F1" w:rsidRPr="005B1F8E" w:rsidRDefault="0088558B" w:rsidP="00382A9C">
      <w:pPr>
        <w:shd w:val="clear" w:color="auto" w:fill="FFFFFF"/>
        <w:tabs>
          <w:tab w:val="left" w:pos="567"/>
          <w:tab w:val="left" w:pos="6840"/>
        </w:tabs>
        <w:jc w:val="center"/>
        <w:rPr>
          <w:b/>
        </w:rPr>
      </w:pPr>
      <w:sdt>
        <w:sdtPr>
          <w:rPr>
            <w:b/>
          </w:rPr>
          <w:alias w:val="миПланировка"/>
          <w:tag w:val="миПланировка"/>
          <w:id w:val="-2102023794"/>
          <w:placeholder>
            <w:docPart w:val="96EF0C45C7014B488FC8BED22551A1E9"/>
          </w:placeholder>
        </w:sdtPr>
        <w:sdtEndPr/>
        <w:sdtContent>
          <w:proofErr w:type="spellStart"/>
          <w:r w:rsidR="0005472F" w:rsidRPr="005B1F8E">
            <w:rPr>
              <w:b/>
            </w:rPr>
            <w:t>миПланировка</w:t>
          </w:r>
          <w:proofErr w:type="spellEnd"/>
        </w:sdtContent>
      </w:sdt>
      <w:bookmarkEnd w:id="23"/>
    </w:p>
    <w:p w14:paraId="2F010A1F" w14:textId="77777777" w:rsidR="004371F1" w:rsidRPr="005B1F8E" w:rsidRDefault="004371F1" w:rsidP="001059E0">
      <w:pPr>
        <w:shd w:val="clear" w:color="auto" w:fill="FFFFFF"/>
        <w:tabs>
          <w:tab w:val="left" w:pos="567"/>
          <w:tab w:val="left" w:pos="6840"/>
        </w:tabs>
        <w:ind w:firstLine="567"/>
        <w:jc w:val="center"/>
        <w:rPr>
          <w:b/>
        </w:rPr>
      </w:pPr>
    </w:p>
    <w:p w14:paraId="55EE26CB" w14:textId="77777777" w:rsidR="004371F1" w:rsidRPr="005B1F8E" w:rsidRDefault="004371F1" w:rsidP="001059E0">
      <w:pPr>
        <w:shd w:val="clear" w:color="auto" w:fill="FFFFFF"/>
        <w:tabs>
          <w:tab w:val="left" w:pos="567"/>
          <w:tab w:val="left" w:pos="6840"/>
        </w:tabs>
        <w:ind w:firstLine="567"/>
        <w:jc w:val="center"/>
        <w:rPr>
          <w:b/>
        </w:rPr>
      </w:pPr>
      <w:r w:rsidRPr="005B1F8E">
        <w:rPr>
          <w:b/>
        </w:rPr>
        <w:t>2.2. Местоположение Объекта долевого строительства на этаже строящегося многоквартирного дома</w:t>
      </w:r>
    </w:p>
    <w:p w14:paraId="0D8A2BFB" w14:textId="30FE35B7" w:rsidR="004371F1" w:rsidRPr="005B1F8E" w:rsidRDefault="0088558B" w:rsidP="00382A9C">
      <w:pPr>
        <w:shd w:val="clear" w:color="auto" w:fill="FFFFFF"/>
        <w:tabs>
          <w:tab w:val="left" w:pos="567"/>
          <w:tab w:val="left" w:pos="6840"/>
        </w:tabs>
        <w:jc w:val="center"/>
      </w:pPr>
      <w:sdt>
        <w:sdtPr>
          <w:rPr>
            <w:b/>
          </w:rPr>
          <w:alias w:val="миПланировкаСекцияФото1"/>
          <w:tag w:val="миПланировкаСекцияФото1"/>
          <w:id w:val="885536720"/>
          <w:placeholder>
            <w:docPart w:val="3F1D7D60D851452892584919C9DC8F19"/>
          </w:placeholder>
        </w:sdtPr>
        <w:sdtEndPr/>
        <w:sdtContent>
          <w:r w:rsidR="0005472F" w:rsidRPr="005B1F8E">
            <w:rPr>
              <w:b/>
            </w:rPr>
            <w:t>миПланировкаСекцияФото1</w:t>
          </w:r>
        </w:sdtContent>
      </w:sdt>
    </w:p>
    <w:p w14:paraId="08C60086" w14:textId="77777777" w:rsidR="00DD07B9" w:rsidRPr="005B1F8E" w:rsidRDefault="00DD07B9" w:rsidP="001059E0">
      <w:pPr>
        <w:spacing w:after="200"/>
        <w:rPr>
          <w:b/>
          <w:iCs/>
        </w:rPr>
      </w:pPr>
      <w:r w:rsidRPr="005B1F8E">
        <w:rPr>
          <w:b/>
        </w:rPr>
        <w:br w:type="page"/>
      </w:r>
    </w:p>
    <w:p w14:paraId="20E64289" w14:textId="77777777" w:rsidR="00575397" w:rsidRDefault="00575397" w:rsidP="00575397">
      <w:pPr>
        <w:jc w:val="right"/>
        <w:rPr>
          <w:b/>
        </w:rPr>
      </w:pPr>
      <w:r>
        <w:rPr>
          <w:b/>
        </w:rPr>
        <w:lastRenderedPageBreak/>
        <w:t xml:space="preserve">Приложение № 3 </w:t>
      </w:r>
    </w:p>
    <w:p w14:paraId="3C934C66" w14:textId="77777777" w:rsidR="00575397" w:rsidRDefault="00575397" w:rsidP="00575397">
      <w:pPr>
        <w:jc w:val="right"/>
        <w:rPr>
          <w:b/>
        </w:rPr>
      </w:pPr>
      <w:r>
        <w:rPr>
          <w:b/>
        </w:rPr>
        <w:t>к Договору участия в долевом строительстве</w:t>
      </w:r>
    </w:p>
    <w:p w14:paraId="6508074A" w14:textId="35373930" w:rsidR="00D4388E" w:rsidRPr="00D4388E" w:rsidRDefault="00D4388E" w:rsidP="00D4388E">
      <w:pPr>
        <w:pStyle w:val="FR1"/>
        <w:spacing w:before="0"/>
        <w:ind w:left="5672" w:firstLine="709"/>
        <w:jc w:val="center"/>
        <w:rPr>
          <w:rFonts w:ascii="Times New Roman" w:hAnsi="Times New Roman" w:cs="Times New Roman"/>
          <w:i w:val="0"/>
        </w:rPr>
      </w:pPr>
      <w:r w:rsidRPr="005B1F8E">
        <w:rPr>
          <w:rFonts w:ascii="Times New Roman" w:hAnsi="Times New Roman" w:cs="Times New Roman"/>
          <w:b/>
          <w:i w:val="0"/>
        </w:rPr>
        <w:t xml:space="preserve">№ </w:t>
      </w:r>
      <w:r w:rsidR="00431DCE">
        <w:rPr>
          <w:rFonts w:ascii="Times New Roman" w:hAnsi="Times New Roman" w:cs="Times New Roman"/>
          <w:b/>
          <w:i w:val="0"/>
        </w:rPr>
        <w:t>НВ</w:t>
      </w:r>
      <w:r>
        <w:rPr>
          <w:rFonts w:ascii="Times New Roman" w:hAnsi="Times New Roman" w:cs="Times New Roman"/>
          <w:b/>
          <w:i w:val="0"/>
        </w:rPr>
        <w:t>-</w:t>
      </w:r>
      <w:r>
        <w:rPr>
          <w:rFonts w:ascii="Times New Roman" w:hAnsi="Times New Roman" w:cs="Times New Roman"/>
          <w:i w:val="0"/>
        </w:rPr>
        <w:tab/>
      </w:r>
      <w:r w:rsidRPr="005B1F8E">
        <w:rPr>
          <w:rFonts w:ascii="Times New Roman" w:hAnsi="Times New Roman" w:cs="Times New Roman"/>
          <w:b/>
          <w:i w:val="0"/>
        </w:rPr>
        <w:t xml:space="preserve">от </w:t>
      </w:r>
      <w:sdt>
        <w:sdtPr>
          <w:rPr>
            <w:rFonts w:ascii="Times New Roman" w:hAnsi="Times New Roman" w:cs="Times New Roman"/>
            <w:b/>
            <w:i w:val="0"/>
          </w:rPr>
          <w:alias w:val="мтДатаДоговора"/>
          <w:tag w:val="мтДатаДоговора"/>
          <w:id w:val="275904454"/>
          <w:placeholder>
            <w:docPart w:val="1F64D5EFB8984AACA027797FD6AD75C4"/>
          </w:placeholder>
        </w:sdtPr>
        <w:sdtEndPr/>
        <w:sdtContent>
          <w:proofErr w:type="spellStart"/>
          <w:r w:rsidRPr="005B1F8E">
            <w:rPr>
              <w:rFonts w:ascii="Times New Roman" w:hAnsi="Times New Roman" w:cs="Times New Roman"/>
              <w:b/>
              <w:i w:val="0"/>
            </w:rPr>
            <w:t>мтДатаДоговора</w:t>
          </w:r>
          <w:proofErr w:type="spellEnd"/>
        </w:sdtContent>
      </w:sdt>
    </w:p>
    <w:p w14:paraId="23B7AE8E" w14:textId="77777777" w:rsidR="00575397" w:rsidRDefault="00575397" w:rsidP="00575397">
      <w:pPr>
        <w:pStyle w:val="FR1"/>
        <w:tabs>
          <w:tab w:val="left" w:pos="567"/>
        </w:tabs>
        <w:spacing w:before="0"/>
        <w:ind w:left="0"/>
        <w:rPr>
          <w:rFonts w:ascii="Times New Roman" w:hAnsi="Times New Roman" w:cs="Times New Roman"/>
          <w:b/>
          <w:i w:val="0"/>
        </w:rPr>
      </w:pPr>
    </w:p>
    <w:p w14:paraId="58B04CA2" w14:textId="77777777" w:rsidR="00575397" w:rsidRDefault="00575397" w:rsidP="00575397">
      <w:pPr>
        <w:pStyle w:val="FR1"/>
        <w:tabs>
          <w:tab w:val="left" w:pos="567"/>
        </w:tabs>
        <w:spacing w:before="0"/>
        <w:ind w:left="0" w:firstLine="567"/>
        <w:jc w:val="center"/>
        <w:rPr>
          <w:rFonts w:ascii="Times New Roman" w:hAnsi="Times New Roman" w:cs="Times New Roman"/>
          <w:b/>
          <w:i w:val="0"/>
        </w:rPr>
      </w:pPr>
      <w:r>
        <w:rPr>
          <w:rFonts w:ascii="Times New Roman" w:hAnsi="Times New Roman" w:cs="Times New Roman"/>
          <w:b/>
          <w:i w:val="0"/>
        </w:rPr>
        <w:t xml:space="preserve">ОТДЕЛКА ОБЪЕКТА ДОЛЕВОГО СТРОИТЕЛЬСТВА </w:t>
      </w:r>
    </w:p>
    <w:p w14:paraId="7E78D4E4" w14:textId="77777777" w:rsidR="00575397" w:rsidRDefault="00575397" w:rsidP="00575397">
      <w:pPr>
        <w:shd w:val="clear" w:color="auto" w:fill="FFFFFF"/>
        <w:tabs>
          <w:tab w:val="left" w:pos="567"/>
          <w:tab w:val="left" w:pos="6840"/>
        </w:tabs>
      </w:pPr>
    </w:p>
    <w:p w14:paraId="7C8C1A32" w14:textId="77777777" w:rsidR="00575397" w:rsidRDefault="00575397" w:rsidP="00575397">
      <w:pPr>
        <w:ind w:firstLine="284"/>
        <w:jc w:val="both"/>
      </w:pPr>
      <w:r>
        <w:t>Сторонами согласовано, что в Объекте долевого строительства выполняются следующие виды работ:</w:t>
      </w:r>
    </w:p>
    <w:p w14:paraId="25D5FB9C" w14:textId="54D379AE" w:rsidR="00575397" w:rsidRDefault="00575397" w:rsidP="00575397">
      <w:pPr>
        <w:numPr>
          <w:ilvl w:val="0"/>
          <w:numId w:val="5"/>
        </w:numPr>
        <w:autoSpaceDE w:val="0"/>
        <w:autoSpaceDN w:val="0"/>
        <w:adjustRightInd w:val="0"/>
        <w:snapToGrid w:val="0"/>
        <w:ind w:left="0" w:firstLine="284"/>
        <w:jc w:val="both"/>
        <w:rPr>
          <w:u w:val="single"/>
        </w:rPr>
      </w:pPr>
      <w:r>
        <w:t>Общестроительные работы в соответствии с проектом и в объеме необходимом для получения Разрешения на ввод в эксплуатацию Объекта, внутренние отделочные работы мест общего пользования (вестибюли, лифтовые холлы, тамбуры, коридоры входных групп жилых секций 1-го этажа, технические помещения, поэтажные лифтовые холлы и межквартирные коридоры, внутренние лестницы жилой части, технические и инженерные помещения), наружные отделочные работы, электромонтажные работы, установка лифтов, слаботочные системы и системы автоматики, внутренние и наружные инженерные сети  и работы по благоустройству – выполняются в объеме проекта, определяемом Застройщиком самостоятельно.</w:t>
      </w:r>
    </w:p>
    <w:p w14:paraId="1D224480" w14:textId="77777777" w:rsidR="00575397" w:rsidRDefault="00575397" w:rsidP="00575397">
      <w:pPr>
        <w:numPr>
          <w:ilvl w:val="0"/>
          <w:numId w:val="5"/>
        </w:numPr>
        <w:autoSpaceDE w:val="0"/>
        <w:autoSpaceDN w:val="0"/>
        <w:adjustRightInd w:val="0"/>
        <w:snapToGrid w:val="0"/>
        <w:ind w:left="0" w:firstLine="284"/>
        <w:jc w:val="both"/>
      </w:pPr>
      <w:r>
        <w:t>В Квартире выполняется следующая отделка по помещениям:</w:t>
      </w:r>
    </w:p>
    <w:p w14:paraId="6E41B9D4" w14:textId="77777777" w:rsidR="00F21A09" w:rsidRPr="009C5166" w:rsidRDefault="00F21A09" w:rsidP="00F21A09">
      <w:pPr>
        <w:ind w:left="284"/>
        <w:rPr>
          <w:b/>
        </w:rPr>
      </w:pPr>
      <w:r w:rsidRPr="009C5166">
        <w:rPr>
          <w:b/>
        </w:rPr>
        <w:t>Кухня:</w:t>
      </w:r>
    </w:p>
    <w:p w14:paraId="6A82F0DA" w14:textId="77777777" w:rsidR="00F21A09" w:rsidRPr="009C5166" w:rsidRDefault="00F21A09" w:rsidP="00F21A09">
      <w:pPr>
        <w:numPr>
          <w:ilvl w:val="0"/>
          <w:numId w:val="6"/>
        </w:numPr>
        <w:ind w:left="284" w:firstLine="0"/>
        <w:contextualSpacing/>
      </w:pPr>
      <w:r w:rsidRPr="009C5166">
        <w:t>стены: обои;</w:t>
      </w:r>
    </w:p>
    <w:p w14:paraId="3C5EB855" w14:textId="77777777" w:rsidR="00F21A09" w:rsidRPr="009C5166" w:rsidRDefault="00F21A09" w:rsidP="00F21A09">
      <w:pPr>
        <w:numPr>
          <w:ilvl w:val="0"/>
          <w:numId w:val="6"/>
        </w:numPr>
        <w:ind w:left="284" w:firstLine="0"/>
        <w:contextualSpacing/>
      </w:pPr>
      <w:r w:rsidRPr="009C5166">
        <w:t xml:space="preserve">потолки: </w:t>
      </w:r>
      <w:r>
        <w:t>натяжные</w:t>
      </w:r>
      <w:r w:rsidRPr="009C5166">
        <w:t>;</w:t>
      </w:r>
    </w:p>
    <w:p w14:paraId="18D26641" w14:textId="77777777" w:rsidR="00F21A09" w:rsidRPr="009C5166" w:rsidRDefault="00F21A09" w:rsidP="00F21A09">
      <w:pPr>
        <w:numPr>
          <w:ilvl w:val="0"/>
          <w:numId w:val="6"/>
        </w:numPr>
        <w:ind w:left="284" w:firstLine="0"/>
        <w:contextualSpacing/>
      </w:pPr>
      <w:r w:rsidRPr="009C5166">
        <w:t>полы: ламинат;</w:t>
      </w:r>
    </w:p>
    <w:p w14:paraId="5AA98921" w14:textId="77777777" w:rsidR="00F21A09" w:rsidRPr="009C5166" w:rsidRDefault="00F21A09" w:rsidP="00F21A09">
      <w:pPr>
        <w:numPr>
          <w:ilvl w:val="0"/>
          <w:numId w:val="6"/>
        </w:numPr>
        <w:ind w:left="284" w:firstLine="0"/>
        <w:contextualSpacing/>
      </w:pPr>
      <w:r w:rsidRPr="009C5166">
        <w:t>столярные изделия: дверь</w:t>
      </w:r>
      <w:r w:rsidRPr="0088647D">
        <w:rPr>
          <w:szCs w:val="24"/>
        </w:rPr>
        <w:t xml:space="preserve"> </w:t>
      </w:r>
      <w:r w:rsidRPr="0088647D">
        <w:rPr>
          <w:bCs/>
          <w:szCs w:val="24"/>
        </w:rPr>
        <w:t>(в квартирах студиях</w:t>
      </w:r>
      <w:r>
        <w:rPr>
          <w:bCs/>
          <w:szCs w:val="24"/>
        </w:rPr>
        <w:t>, в помещениях кухнях-гостиных отсутст</w:t>
      </w:r>
      <w:r w:rsidRPr="0088647D">
        <w:rPr>
          <w:bCs/>
          <w:szCs w:val="24"/>
        </w:rPr>
        <w:t>в</w:t>
      </w:r>
      <w:r>
        <w:rPr>
          <w:bCs/>
          <w:szCs w:val="24"/>
        </w:rPr>
        <w:t>ует</w:t>
      </w:r>
      <w:r w:rsidRPr="0088647D">
        <w:rPr>
          <w:bCs/>
          <w:szCs w:val="24"/>
        </w:rPr>
        <w:t>)</w:t>
      </w:r>
      <w:r w:rsidRPr="0088647D">
        <w:rPr>
          <w:szCs w:val="24"/>
        </w:rPr>
        <w:t>.</w:t>
      </w:r>
    </w:p>
    <w:p w14:paraId="34FE95B3" w14:textId="77777777" w:rsidR="00F21A09" w:rsidRPr="009C5166" w:rsidRDefault="00F21A09" w:rsidP="00F21A09">
      <w:pPr>
        <w:ind w:left="284"/>
        <w:rPr>
          <w:b/>
        </w:rPr>
      </w:pPr>
      <w:r w:rsidRPr="009C5166">
        <w:rPr>
          <w:b/>
        </w:rPr>
        <w:t>Комнаты:</w:t>
      </w:r>
    </w:p>
    <w:p w14:paraId="25C1BE49" w14:textId="77777777" w:rsidR="00F21A09" w:rsidRPr="009C5166" w:rsidRDefault="00F21A09" w:rsidP="00F21A09">
      <w:pPr>
        <w:numPr>
          <w:ilvl w:val="0"/>
          <w:numId w:val="6"/>
        </w:numPr>
        <w:ind w:left="284" w:firstLine="0"/>
        <w:contextualSpacing/>
      </w:pPr>
      <w:r w:rsidRPr="009C5166">
        <w:t>стены: обои;</w:t>
      </w:r>
    </w:p>
    <w:p w14:paraId="14ADAA39" w14:textId="77777777" w:rsidR="00F21A09" w:rsidRPr="009C5166" w:rsidRDefault="00F21A09" w:rsidP="00F21A09">
      <w:pPr>
        <w:numPr>
          <w:ilvl w:val="0"/>
          <w:numId w:val="6"/>
        </w:numPr>
        <w:ind w:left="284" w:firstLine="0"/>
        <w:contextualSpacing/>
      </w:pPr>
      <w:r w:rsidRPr="009C5166">
        <w:t xml:space="preserve">потолки: </w:t>
      </w:r>
      <w:r>
        <w:t>натяжные</w:t>
      </w:r>
      <w:r w:rsidRPr="009C5166">
        <w:t>;</w:t>
      </w:r>
    </w:p>
    <w:p w14:paraId="65680CEB" w14:textId="77777777" w:rsidR="00F21A09" w:rsidRPr="009C5166" w:rsidRDefault="00F21A09" w:rsidP="00F21A09">
      <w:pPr>
        <w:numPr>
          <w:ilvl w:val="0"/>
          <w:numId w:val="6"/>
        </w:numPr>
        <w:ind w:left="284" w:firstLine="0"/>
        <w:contextualSpacing/>
      </w:pPr>
      <w:r w:rsidRPr="009C5166">
        <w:t xml:space="preserve">полы: ламинат; </w:t>
      </w:r>
    </w:p>
    <w:p w14:paraId="63C486C2" w14:textId="77777777" w:rsidR="00F21A09" w:rsidRPr="009C5166" w:rsidRDefault="00F21A09" w:rsidP="00F21A09">
      <w:pPr>
        <w:numPr>
          <w:ilvl w:val="0"/>
          <w:numId w:val="6"/>
        </w:numPr>
        <w:ind w:left="284" w:firstLine="0"/>
        <w:contextualSpacing/>
      </w:pPr>
      <w:r>
        <w:t>столярные изделия: дверь</w:t>
      </w:r>
      <w:r w:rsidRPr="0088647D">
        <w:rPr>
          <w:szCs w:val="24"/>
        </w:rPr>
        <w:t xml:space="preserve"> </w:t>
      </w:r>
      <w:r w:rsidRPr="0088647D">
        <w:rPr>
          <w:bCs/>
          <w:szCs w:val="24"/>
        </w:rPr>
        <w:t>(в квартирах студиях</w:t>
      </w:r>
      <w:r>
        <w:rPr>
          <w:bCs/>
          <w:szCs w:val="24"/>
        </w:rPr>
        <w:t>, в помещениях кухнях-гостиных</w:t>
      </w:r>
      <w:r w:rsidRPr="0088647D">
        <w:rPr>
          <w:bCs/>
          <w:szCs w:val="24"/>
        </w:rPr>
        <w:t xml:space="preserve"> </w:t>
      </w:r>
      <w:r>
        <w:rPr>
          <w:bCs/>
          <w:szCs w:val="24"/>
        </w:rPr>
        <w:t>отсутст</w:t>
      </w:r>
      <w:r w:rsidRPr="0088647D">
        <w:rPr>
          <w:bCs/>
          <w:szCs w:val="24"/>
        </w:rPr>
        <w:t>в</w:t>
      </w:r>
      <w:r>
        <w:rPr>
          <w:bCs/>
          <w:szCs w:val="24"/>
        </w:rPr>
        <w:t>ует</w:t>
      </w:r>
      <w:r w:rsidRPr="0088647D">
        <w:rPr>
          <w:bCs/>
          <w:szCs w:val="24"/>
        </w:rPr>
        <w:t>)</w:t>
      </w:r>
      <w:r w:rsidRPr="0088647D">
        <w:rPr>
          <w:szCs w:val="24"/>
        </w:rPr>
        <w:t>.</w:t>
      </w:r>
    </w:p>
    <w:p w14:paraId="0572B631" w14:textId="77777777" w:rsidR="00F21A09" w:rsidRPr="009C5166" w:rsidRDefault="00F21A09" w:rsidP="00F21A09">
      <w:pPr>
        <w:ind w:left="284"/>
        <w:rPr>
          <w:b/>
        </w:rPr>
      </w:pPr>
      <w:r w:rsidRPr="009C5166">
        <w:rPr>
          <w:b/>
        </w:rPr>
        <w:t>Коридор:</w:t>
      </w:r>
    </w:p>
    <w:p w14:paraId="1CC436FE" w14:textId="77777777" w:rsidR="00F21A09" w:rsidRPr="009C5166" w:rsidRDefault="00F21A09" w:rsidP="00F21A09">
      <w:pPr>
        <w:numPr>
          <w:ilvl w:val="0"/>
          <w:numId w:val="6"/>
        </w:numPr>
        <w:ind w:left="284" w:firstLine="0"/>
        <w:contextualSpacing/>
      </w:pPr>
      <w:r w:rsidRPr="009C5166">
        <w:t>стены: обои;</w:t>
      </w:r>
    </w:p>
    <w:p w14:paraId="2E7E62CD" w14:textId="77777777" w:rsidR="00F21A09" w:rsidRPr="009C5166" w:rsidRDefault="00F21A09" w:rsidP="00F21A09">
      <w:pPr>
        <w:numPr>
          <w:ilvl w:val="0"/>
          <w:numId w:val="6"/>
        </w:numPr>
        <w:ind w:left="284" w:firstLine="0"/>
        <w:contextualSpacing/>
      </w:pPr>
      <w:r w:rsidRPr="009C5166">
        <w:t xml:space="preserve">потолки: </w:t>
      </w:r>
      <w:r>
        <w:t>натяжные или ГКЛ</w:t>
      </w:r>
      <w:r w:rsidRPr="009C5166">
        <w:t>;</w:t>
      </w:r>
    </w:p>
    <w:p w14:paraId="41A1129D" w14:textId="77777777" w:rsidR="00F21A09" w:rsidRPr="009C5166" w:rsidRDefault="00F21A09" w:rsidP="00F21A09">
      <w:pPr>
        <w:numPr>
          <w:ilvl w:val="0"/>
          <w:numId w:val="6"/>
        </w:numPr>
        <w:ind w:left="284" w:firstLine="0"/>
        <w:contextualSpacing/>
      </w:pPr>
      <w:r w:rsidRPr="009C5166">
        <w:t xml:space="preserve">полы: </w:t>
      </w:r>
      <w:r w:rsidRPr="005C20BC">
        <w:t>ламинат</w:t>
      </w:r>
      <w:r w:rsidRPr="009C5166">
        <w:t xml:space="preserve">; </w:t>
      </w:r>
    </w:p>
    <w:p w14:paraId="5B53D717" w14:textId="77777777" w:rsidR="00F21A09" w:rsidRPr="009C5166" w:rsidRDefault="00F21A09" w:rsidP="00F21A09">
      <w:pPr>
        <w:numPr>
          <w:ilvl w:val="0"/>
          <w:numId w:val="6"/>
        </w:numPr>
        <w:ind w:left="284" w:firstLine="0"/>
        <w:contextualSpacing/>
      </w:pPr>
      <w:r>
        <w:t>металлическая</w:t>
      </w:r>
      <w:r w:rsidRPr="009C5166">
        <w:t xml:space="preserve"> входная дверь.</w:t>
      </w:r>
    </w:p>
    <w:p w14:paraId="3A6F8731" w14:textId="77777777" w:rsidR="00F21A09" w:rsidRPr="009C5166" w:rsidRDefault="00F21A09" w:rsidP="00F21A09">
      <w:pPr>
        <w:ind w:left="284"/>
        <w:rPr>
          <w:b/>
        </w:rPr>
      </w:pPr>
      <w:r w:rsidRPr="009C5166">
        <w:rPr>
          <w:b/>
        </w:rPr>
        <w:t>Ванна, санузел:</w:t>
      </w:r>
    </w:p>
    <w:p w14:paraId="63A2239D" w14:textId="77777777" w:rsidR="00F21A09" w:rsidRPr="009C5166" w:rsidRDefault="00F21A09" w:rsidP="00F21A09">
      <w:pPr>
        <w:numPr>
          <w:ilvl w:val="0"/>
          <w:numId w:val="6"/>
        </w:numPr>
        <w:ind w:left="284" w:firstLine="0"/>
        <w:contextualSpacing/>
      </w:pPr>
      <w:r w:rsidRPr="009C5166">
        <w:t>стены: отделка керамической плиткой;</w:t>
      </w:r>
    </w:p>
    <w:p w14:paraId="5E3D1C71" w14:textId="77777777" w:rsidR="00F21A09" w:rsidRPr="009C5166" w:rsidRDefault="00F21A09" w:rsidP="00F21A09">
      <w:pPr>
        <w:numPr>
          <w:ilvl w:val="0"/>
          <w:numId w:val="6"/>
        </w:numPr>
        <w:ind w:left="284" w:firstLine="0"/>
        <w:contextualSpacing/>
      </w:pPr>
      <w:r w:rsidRPr="009C5166">
        <w:t xml:space="preserve">потолки: </w:t>
      </w:r>
      <w:r>
        <w:t>натяжные или ГКЛ</w:t>
      </w:r>
      <w:r w:rsidRPr="009C5166">
        <w:t>;</w:t>
      </w:r>
    </w:p>
    <w:p w14:paraId="69791628" w14:textId="77777777" w:rsidR="00F21A09" w:rsidRPr="009C5166" w:rsidRDefault="00F21A09" w:rsidP="00F21A09">
      <w:pPr>
        <w:numPr>
          <w:ilvl w:val="0"/>
          <w:numId w:val="6"/>
        </w:numPr>
        <w:ind w:left="284" w:firstLine="0"/>
        <w:contextualSpacing/>
      </w:pPr>
      <w:r w:rsidRPr="009C5166">
        <w:t xml:space="preserve">полы: </w:t>
      </w:r>
      <w:r w:rsidRPr="00F501EE">
        <w:t xml:space="preserve">отделка керамической плиткой </w:t>
      </w:r>
      <w:r>
        <w:t>(за исключением мест под ванной и иных скрытых мест)</w:t>
      </w:r>
      <w:r w:rsidRPr="009C5166">
        <w:t>;</w:t>
      </w:r>
    </w:p>
    <w:p w14:paraId="6553E714" w14:textId="77777777" w:rsidR="00F21A09" w:rsidRPr="009C5166" w:rsidRDefault="00F21A09" w:rsidP="00F21A09">
      <w:pPr>
        <w:numPr>
          <w:ilvl w:val="0"/>
          <w:numId w:val="6"/>
        </w:numPr>
        <w:ind w:left="284" w:firstLine="0"/>
        <w:contextualSpacing/>
      </w:pPr>
      <w:r w:rsidRPr="009C5166">
        <w:t>столярные изделия: дверь;</w:t>
      </w:r>
    </w:p>
    <w:p w14:paraId="5ED4CF58" w14:textId="77777777" w:rsidR="00F21A09" w:rsidRPr="009C5166" w:rsidRDefault="00F21A09" w:rsidP="00F21A09">
      <w:pPr>
        <w:numPr>
          <w:ilvl w:val="0"/>
          <w:numId w:val="6"/>
        </w:numPr>
        <w:ind w:left="284" w:firstLine="0"/>
        <w:contextualSpacing/>
      </w:pPr>
      <w:r w:rsidRPr="009C5166">
        <w:t>сантехнические изделия: ванна, раковина, унитаз, смесител</w:t>
      </w:r>
      <w:r>
        <w:t>и</w:t>
      </w:r>
      <w:r w:rsidRPr="009C5166">
        <w:t>;</w:t>
      </w:r>
    </w:p>
    <w:p w14:paraId="25233E15" w14:textId="77777777" w:rsidR="00F21A09" w:rsidRPr="00A81989" w:rsidRDefault="00F21A09" w:rsidP="00F21A09">
      <w:pPr>
        <w:numPr>
          <w:ilvl w:val="0"/>
          <w:numId w:val="6"/>
        </w:numPr>
        <w:ind w:left="284" w:firstLine="0"/>
        <w:contextualSpacing/>
      </w:pPr>
      <w:r w:rsidRPr="00A81989">
        <w:t xml:space="preserve">приборы учета (счетчики) холодного и горячего водоснабжения; </w:t>
      </w:r>
    </w:p>
    <w:p w14:paraId="541180AC" w14:textId="77777777" w:rsidR="00F21A09" w:rsidRPr="00A81989" w:rsidRDefault="00F21A09" w:rsidP="00F21A09">
      <w:pPr>
        <w:ind w:left="284"/>
      </w:pPr>
      <w:r w:rsidRPr="00A81989">
        <w:rPr>
          <w:b/>
        </w:rPr>
        <w:t xml:space="preserve">Лоджия и/или Балкон </w:t>
      </w:r>
      <w:r w:rsidRPr="00A81989">
        <w:t xml:space="preserve">(при наличии) </w:t>
      </w:r>
    </w:p>
    <w:p w14:paraId="3E82268B" w14:textId="77777777" w:rsidR="00F21A09" w:rsidRPr="00A81989" w:rsidRDefault="00F21A09" w:rsidP="00F21A09">
      <w:pPr>
        <w:numPr>
          <w:ilvl w:val="0"/>
          <w:numId w:val="10"/>
        </w:numPr>
        <w:ind w:left="284" w:firstLine="0"/>
        <w:contextualSpacing/>
      </w:pPr>
      <w:r w:rsidRPr="00A81989">
        <w:t xml:space="preserve">Остекление (частичное, в объеме, определяемом Застройщиком); </w:t>
      </w:r>
    </w:p>
    <w:p w14:paraId="220D7718" w14:textId="77777777" w:rsidR="00F21A09" w:rsidRPr="00A81989" w:rsidRDefault="00F21A09" w:rsidP="00F21A09">
      <w:pPr>
        <w:numPr>
          <w:ilvl w:val="0"/>
          <w:numId w:val="10"/>
        </w:numPr>
        <w:ind w:left="284" w:firstLine="0"/>
        <w:contextualSpacing/>
      </w:pPr>
      <w:r w:rsidRPr="00A81989">
        <w:t xml:space="preserve">Полы, стены, потолок - без отделки. </w:t>
      </w:r>
    </w:p>
    <w:p w14:paraId="47908A99" w14:textId="77777777" w:rsidR="00575397" w:rsidRDefault="00575397" w:rsidP="00575397">
      <w:pPr>
        <w:autoSpaceDE w:val="0"/>
        <w:autoSpaceDN w:val="0"/>
        <w:adjustRightInd w:val="0"/>
        <w:snapToGrid w:val="0"/>
        <w:jc w:val="both"/>
      </w:pPr>
    </w:p>
    <w:p w14:paraId="33726888" w14:textId="77777777" w:rsidR="00A23A06" w:rsidRPr="00A23A06" w:rsidRDefault="00A23A06" w:rsidP="00A23A06">
      <w:pPr>
        <w:ind w:firstLine="567"/>
        <w:jc w:val="both"/>
      </w:pPr>
      <w:r w:rsidRPr="00A23A06">
        <w:t>Перечень конечных устройств и составляющих элементов «Умного дома»</w:t>
      </w:r>
    </w:p>
    <w:p w14:paraId="56EB4C0D" w14:textId="77777777" w:rsidR="00A23A06" w:rsidRPr="00A23A06" w:rsidRDefault="00A23A06" w:rsidP="00A23A06">
      <w:pPr>
        <w:ind w:firstLine="567"/>
        <w:jc w:val="both"/>
      </w:pPr>
      <w:r w:rsidRPr="00A23A06">
        <w:rPr>
          <w:b/>
          <w:bCs/>
        </w:rPr>
        <w:t>Пакет «Базовый Умный дом»:</w:t>
      </w:r>
    </w:p>
    <w:p w14:paraId="4DA7B6D6" w14:textId="4A9B73D9" w:rsidR="00A23A06" w:rsidRPr="00A23A06" w:rsidRDefault="00A23A06" w:rsidP="00A23A06">
      <w:pPr>
        <w:ind w:firstLine="567"/>
        <w:jc w:val="both"/>
      </w:pPr>
      <w:r w:rsidRPr="00A23A06">
        <w:t>«Включены функции умного дома: управление розетками, освещением и отоплением».</w:t>
      </w:r>
    </w:p>
    <w:p w14:paraId="692FFA26" w14:textId="77777777" w:rsidR="00A23A06" w:rsidRDefault="00A23A06" w:rsidP="00575397">
      <w:pPr>
        <w:ind w:firstLine="567"/>
        <w:jc w:val="both"/>
      </w:pPr>
    </w:p>
    <w:p w14:paraId="5209D12F" w14:textId="77777777" w:rsidR="00A23A06" w:rsidRDefault="00A23A06" w:rsidP="00575397">
      <w:pPr>
        <w:ind w:firstLine="567"/>
        <w:jc w:val="both"/>
      </w:pPr>
    </w:p>
    <w:p w14:paraId="0F21DD10" w14:textId="5D56C889" w:rsidR="00575397" w:rsidRDefault="00575397" w:rsidP="00575397">
      <w:pPr>
        <w:ind w:firstLine="567"/>
        <w:jc w:val="both"/>
      </w:pPr>
      <w:r>
        <w:t>Стороны пришли к соглашению, что выбор отделочных материалов (вид, марка, производитель материалов и изделий, любые иные характеристики), включая сантехнические, столярные изделия и иное оборудование</w:t>
      </w:r>
      <w:r w:rsidR="00A23A06">
        <w:t xml:space="preserve"> </w:t>
      </w:r>
      <w:r w:rsidR="00A23A06" w:rsidRPr="00A23A06">
        <w:t>(включая оборудование, входящее в систему «Умного дома»)</w:t>
      </w:r>
      <w:r>
        <w:t>, окна, двери, покрытия стен, потолка, напольное покрытие (далее – «Материалы»), осуществляется Застройщиком самостоятельно. Застройщик имеет право использовать как указанные Материалы, так и иные сходные материалы. Использование сходных материалов не является недостатком, приводящим к ухудшению качества Квартиры, либо иным недостатком, делающим Квартиру непригодной для использования, и не является нарушением условий Договора.</w:t>
      </w:r>
    </w:p>
    <w:p w14:paraId="212A5B3F" w14:textId="77777777" w:rsidR="00575397" w:rsidRDefault="00575397" w:rsidP="00575397">
      <w:pPr>
        <w:ind w:firstLine="567"/>
        <w:jc w:val="both"/>
      </w:pPr>
      <w:r>
        <w:t xml:space="preserve">Застройщик вправе по своему усмотрению изменять уровень отделки Квартиры, в </w:t>
      </w:r>
      <w:proofErr w:type="spellStart"/>
      <w:r>
        <w:t>т.ч</w:t>
      </w:r>
      <w:proofErr w:type="spellEnd"/>
      <w:r>
        <w:t xml:space="preserve">. устанавливать в Квартире дополнительное оборудование либо иным образом изменять уровень отделки Квартиры. </w:t>
      </w:r>
    </w:p>
    <w:p w14:paraId="70FB4EB5" w14:textId="77777777" w:rsidR="00575397" w:rsidRDefault="00575397" w:rsidP="00575397">
      <w:pPr>
        <w:ind w:firstLine="567"/>
        <w:jc w:val="both"/>
      </w:pPr>
      <w:r>
        <w:t>Места установки любых изделий и оборудования, размер, марка и иные их характеристики определяются Застройщиком самостоятельно.</w:t>
      </w:r>
    </w:p>
    <w:p w14:paraId="74077940" w14:textId="0C2E304A" w:rsidR="00575397" w:rsidRDefault="00575397" w:rsidP="00575397">
      <w:pPr>
        <w:pStyle w:val="a9"/>
        <w:numPr>
          <w:ilvl w:val="0"/>
          <w:numId w:val="5"/>
        </w:numPr>
        <w:tabs>
          <w:tab w:val="left" w:pos="567"/>
          <w:tab w:val="left" w:pos="851"/>
        </w:tabs>
        <w:ind w:left="0" w:firstLine="567"/>
        <w:jc w:val="both"/>
      </w:pPr>
      <w:r>
        <w:t xml:space="preserve">Гарантийный срок на отделочные работы и отделочные материалы, сантехнические и столярные изделия, </w:t>
      </w:r>
      <w:r w:rsidR="00A23A06" w:rsidRPr="00A23A06">
        <w:t xml:space="preserve">конечные устройства и составляющие элементы системы «Умного дома», </w:t>
      </w:r>
      <w:r>
        <w:t>указанные в настоящем приложении, составляет 1 (один) год со дня передачи Участнику долевого строительства Объекта долевого строительства, либо составления Застройщиком одностороннего Акта приема-передачи Объекта долевого строительства.</w:t>
      </w:r>
    </w:p>
    <w:p w14:paraId="5DC3840F" w14:textId="77777777" w:rsidR="00575397" w:rsidRDefault="00575397" w:rsidP="00575397">
      <w:pPr>
        <w:pStyle w:val="a9"/>
        <w:numPr>
          <w:ilvl w:val="0"/>
          <w:numId w:val="5"/>
        </w:numPr>
        <w:tabs>
          <w:tab w:val="left" w:pos="567"/>
          <w:tab w:val="left" w:pos="851"/>
        </w:tabs>
        <w:ind w:left="0" w:firstLine="567"/>
        <w:jc w:val="both"/>
      </w:pPr>
      <w:r>
        <w:t xml:space="preserve">Застройщик не несет ответственности за недостатки (дефекты) отделочных работ, обнаруженные в пределах гарантийного срока, если докажет, что они произошли вследствие нормального износа такого объекта долевого </w:t>
      </w:r>
      <w:r>
        <w:lastRenderedPageBreak/>
        <w:t>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их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14:paraId="30AE1E60" w14:textId="77777777" w:rsidR="00575397" w:rsidRDefault="00575397" w:rsidP="00575397">
      <w:pPr>
        <w:pStyle w:val="a9"/>
        <w:numPr>
          <w:ilvl w:val="0"/>
          <w:numId w:val="5"/>
        </w:numPr>
        <w:tabs>
          <w:tab w:val="left" w:pos="567"/>
          <w:tab w:val="left" w:pos="851"/>
        </w:tabs>
        <w:ind w:left="0" w:firstLine="567"/>
        <w:jc w:val="both"/>
      </w:pPr>
      <w:r>
        <w:t xml:space="preserve">Гарантийный срок, установленный в настоящем приложении, не распространяется на отделочные и иные работы, выполненные Участником долевого строительства, а также материалы, приобретенные им самостоятельно и использованные при производстве указанных работ. </w:t>
      </w:r>
    </w:p>
    <w:p w14:paraId="4445289B" w14:textId="1FE190EB" w:rsidR="004371F1" w:rsidRPr="00575397" w:rsidRDefault="004371F1" w:rsidP="00575397">
      <w:pPr>
        <w:pStyle w:val="FR1"/>
        <w:tabs>
          <w:tab w:val="left" w:pos="567"/>
        </w:tabs>
        <w:spacing w:before="0"/>
        <w:ind w:left="0"/>
        <w:rPr>
          <w:rFonts w:ascii="Times New Roman" w:hAnsi="Times New Roman" w:cs="Times New Roman"/>
          <w:b/>
        </w:rPr>
      </w:pPr>
    </w:p>
    <w:sectPr w:rsidR="004371F1" w:rsidRPr="00575397" w:rsidSect="000A6119">
      <w:footerReference w:type="default" r:id="rId11"/>
      <w:pgSz w:w="11906" w:h="16838"/>
      <w:pgMar w:top="709" w:right="566"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EC9A9" w14:textId="77777777" w:rsidR="00470629" w:rsidRDefault="00470629" w:rsidP="007C331C">
      <w:r>
        <w:separator/>
      </w:r>
    </w:p>
  </w:endnote>
  <w:endnote w:type="continuationSeparator" w:id="0">
    <w:p w14:paraId="567B5D04" w14:textId="77777777" w:rsidR="00470629" w:rsidRDefault="00470629" w:rsidP="007C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437395"/>
      <w:docPartObj>
        <w:docPartGallery w:val="Page Numbers (Bottom of Page)"/>
        <w:docPartUnique/>
      </w:docPartObj>
    </w:sdtPr>
    <w:sdtEndPr/>
    <w:sdtContent>
      <w:p w14:paraId="1425D4EE" w14:textId="68987CB0" w:rsidR="008661C4" w:rsidRDefault="008661C4">
        <w:pPr>
          <w:pStyle w:val="af0"/>
          <w:jc w:val="right"/>
        </w:pPr>
        <w:r>
          <w:fldChar w:fldCharType="begin"/>
        </w:r>
        <w:r>
          <w:instrText>PAGE   \* MERGEFORMAT</w:instrText>
        </w:r>
        <w:r>
          <w:fldChar w:fldCharType="separate"/>
        </w:r>
        <w:r w:rsidR="0088558B">
          <w:rPr>
            <w:noProof/>
          </w:rPr>
          <w:t>18</w:t>
        </w:r>
        <w:r>
          <w:fldChar w:fldCharType="end"/>
        </w:r>
      </w:p>
    </w:sdtContent>
  </w:sdt>
  <w:p w14:paraId="0A667546" w14:textId="77777777" w:rsidR="008661C4" w:rsidRDefault="008661C4">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91FC2" w14:textId="77777777" w:rsidR="00470629" w:rsidRDefault="00470629" w:rsidP="007C331C">
      <w:r>
        <w:separator/>
      </w:r>
    </w:p>
  </w:footnote>
  <w:footnote w:type="continuationSeparator" w:id="0">
    <w:p w14:paraId="01CB9A6A" w14:textId="77777777" w:rsidR="00470629" w:rsidRDefault="00470629" w:rsidP="007C33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EF8"/>
    <w:multiLevelType w:val="multilevel"/>
    <w:tmpl w:val="CC5A3BF6"/>
    <w:lvl w:ilvl="0">
      <w:start w:val="4"/>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1" w15:restartNumberingAfterBreak="0">
    <w:nsid w:val="19476D2F"/>
    <w:multiLevelType w:val="hybridMultilevel"/>
    <w:tmpl w:val="CE9E2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A1789A"/>
    <w:multiLevelType w:val="hybridMultilevel"/>
    <w:tmpl w:val="DDF21F08"/>
    <w:lvl w:ilvl="0" w:tplc="04190001">
      <w:start w:val="1"/>
      <w:numFmt w:val="bullet"/>
      <w:lvlText w:val=""/>
      <w:lvlJc w:val="left"/>
      <w:pPr>
        <w:ind w:left="502"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3BCE1392"/>
    <w:multiLevelType w:val="multilevel"/>
    <w:tmpl w:val="FA38C214"/>
    <w:lvl w:ilvl="0">
      <w:start w:val="7"/>
      <w:numFmt w:val="decimal"/>
      <w:lvlText w:val="%1."/>
      <w:lvlJc w:val="left"/>
      <w:pPr>
        <w:tabs>
          <w:tab w:val="num" w:pos="450"/>
        </w:tabs>
        <w:ind w:left="450" w:hanging="450"/>
      </w:pPr>
      <w:rPr>
        <w:rFonts w:cs="Times New Roman"/>
      </w:rPr>
    </w:lvl>
    <w:lvl w:ilvl="1">
      <w:start w:val="1"/>
      <w:numFmt w:val="decimal"/>
      <w:lvlText w:val="%1.%2."/>
      <w:lvlJc w:val="left"/>
      <w:pPr>
        <w:tabs>
          <w:tab w:val="num" w:pos="450"/>
        </w:tabs>
        <w:ind w:left="450" w:hanging="450"/>
      </w:pPr>
      <w:rPr>
        <w:rFonts w:cs="Times New Roman"/>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15:restartNumberingAfterBreak="0">
    <w:nsid w:val="3CC478C1"/>
    <w:multiLevelType w:val="hybridMultilevel"/>
    <w:tmpl w:val="66789436"/>
    <w:lvl w:ilvl="0" w:tplc="FFFFFFFF">
      <w:start w:val="1"/>
      <w:numFmt w:val="bullet"/>
      <w:lvlText w:val=""/>
      <w:lvlJc w:val="left"/>
      <w:pPr>
        <w:tabs>
          <w:tab w:val="num" w:pos="567"/>
        </w:tabs>
        <w:ind w:left="567" w:firstLine="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8B93078"/>
    <w:multiLevelType w:val="hybridMultilevel"/>
    <w:tmpl w:val="469C5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C17DA2"/>
    <w:multiLevelType w:val="multilevel"/>
    <w:tmpl w:val="FA506DC4"/>
    <w:lvl w:ilvl="0">
      <w:start w:val="7"/>
      <w:numFmt w:val="decimal"/>
      <w:lvlText w:val="%1."/>
      <w:lvlJc w:val="left"/>
      <w:pPr>
        <w:tabs>
          <w:tab w:val="num" w:pos="450"/>
        </w:tabs>
        <w:ind w:left="450" w:hanging="450"/>
      </w:pPr>
      <w:rPr>
        <w:rFonts w:cs="Times New Roman"/>
      </w:rPr>
    </w:lvl>
    <w:lvl w:ilvl="1">
      <w:start w:val="1"/>
      <w:numFmt w:val="decimal"/>
      <w:lvlText w:val="%1.%2."/>
      <w:lvlJc w:val="left"/>
      <w:pPr>
        <w:tabs>
          <w:tab w:val="num" w:pos="450"/>
        </w:tabs>
        <w:ind w:left="450" w:hanging="450"/>
      </w:pPr>
      <w:rPr>
        <w:rFonts w:cs="Times New Roman"/>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7" w15:restartNumberingAfterBreak="0">
    <w:nsid w:val="68F722A3"/>
    <w:multiLevelType w:val="hybridMultilevel"/>
    <w:tmpl w:val="11E25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6D762636"/>
    <w:multiLevelType w:val="hybridMultilevel"/>
    <w:tmpl w:val="C548EC68"/>
    <w:lvl w:ilvl="0" w:tplc="696CDEF0">
      <w:numFmt w:val="bullet"/>
      <w:lvlText w:val=""/>
      <w:lvlJc w:val="left"/>
      <w:pPr>
        <w:ind w:left="1185" w:hanging="825"/>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2A74A75"/>
    <w:multiLevelType w:val="hybridMultilevel"/>
    <w:tmpl w:val="0052B440"/>
    <w:lvl w:ilvl="0" w:tplc="A6849C26">
      <w:start w:val="1"/>
      <w:numFmt w:val="decimal"/>
      <w:lvlText w:val="%1."/>
      <w:lvlJc w:val="left"/>
      <w:pPr>
        <w:ind w:left="644" w:hanging="360"/>
      </w:pPr>
      <w:rPr>
        <w:rFonts w:hint="default"/>
        <w:b w:val="0"/>
        <w:u w:val="none"/>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2"/>
  </w:num>
  <w:num w:numId="3">
    <w:abstractNumId w:val="6"/>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5"/>
  </w:num>
  <w:num w:numId="9">
    <w:abstractNumId w:val="8"/>
  </w:num>
  <w:num w:numId="10">
    <w:abstractNumId w:val="7"/>
  </w:num>
  <w:num w:numId="11">
    <w:abstractNumId w:val="0"/>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анилюк Вероника">
    <w15:presenceInfo w15:providerId="AD" w15:userId="S-1-5-21-1701381398-1125909616-1447102860-24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31"/>
    <w:rsid w:val="00001ABB"/>
    <w:rsid w:val="00001D6D"/>
    <w:rsid w:val="00002810"/>
    <w:rsid w:val="00002861"/>
    <w:rsid w:val="00002D6D"/>
    <w:rsid w:val="00003ED7"/>
    <w:rsid w:val="0000494B"/>
    <w:rsid w:val="00010CD7"/>
    <w:rsid w:val="00012281"/>
    <w:rsid w:val="0001277D"/>
    <w:rsid w:val="00012C73"/>
    <w:rsid w:val="0001342C"/>
    <w:rsid w:val="00013B54"/>
    <w:rsid w:val="00014731"/>
    <w:rsid w:val="00014D7A"/>
    <w:rsid w:val="000154EC"/>
    <w:rsid w:val="0001688C"/>
    <w:rsid w:val="00017A65"/>
    <w:rsid w:val="00020FF4"/>
    <w:rsid w:val="00021F83"/>
    <w:rsid w:val="0002208B"/>
    <w:rsid w:val="00023903"/>
    <w:rsid w:val="00026276"/>
    <w:rsid w:val="00026A2A"/>
    <w:rsid w:val="000304BD"/>
    <w:rsid w:val="00032DAC"/>
    <w:rsid w:val="000348C0"/>
    <w:rsid w:val="00036245"/>
    <w:rsid w:val="000364EB"/>
    <w:rsid w:val="00036B28"/>
    <w:rsid w:val="00037018"/>
    <w:rsid w:val="0003750C"/>
    <w:rsid w:val="00037908"/>
    <w:rsid w:val="00037E57"/>
    <w:rsid w:val="00042668"/>
    <w:rsid w:val="00043AA6"/>
    <w:rsid w:val="000448D2"/>
    <w:rsid w:val="00046325"/>
    <w:rsid w:val="0005067E"/>
    <w:rsid w:val="00052674"/>
    <w:rsid w:val="00053FA6"/>
    <w:rsid w:val="0005472F"/>
    <w:rsid w:val="0005633A"/>
    <w:rsid w:val="00056644"/>
    <w:rsid w:val="000572C4"/>
    <w:rsid w:val="00057C1B"/>
    <w:rsid w:val="00061195"/>
    <w:rsid w:val="000612F1"/>
    <w:rsid w:val="000665A7"/>
    <w:rsid w:val="00067211"/>
    <w:rsid w:val="00070030"/>
    <w:rsid w:val="0007045B"/>
    <w:rsid w:val="0007150E"/>
    <w:rsid w:val="00072CFD"/>
    <w:rsid w:val="0007423F"/>
    <w:rsid w:val="0007430E"/>
    <w:rsid w:val="00077725"/>
    <w:rsid w:val="000830B3"/>
    <w:rsid w:val="00083EFA"/>
    <w:rsid w:val="000848BD"/>
    <w:rsid w:val="00084CD7"/>
    <w:rsid w:val="00086AE5"/>
    <w:rsid w:val="000871C4"/>
    <w:rsid w:val="000878CC"/>
    <w:rsid w:val="000902CA"/>
    <w:rsid w:val="0009177B"/>
    <w:rsid w:val="000927F4"/>
    <w:rsid w:val="000928C4"/>
    <w:rsid w:val="00093DE3"/>
    <w:rsid w:val="00093F19"/>
    <w:rsid w:val="00095080"/>
    <w:rsid w:val="00096F76"/>
    <w:rsid w:val="000A028E"/>
    <w:rsid w:val="000A1EDF"/>
    <w:rsid w:val="000A221A"/>
    <w:rsid w:val="000A6119"/>
    <w:rsid w:val="000A6D1C"/>
    <w:rsid w:val="000B1726"/>
    <w:rsid w:val="000B209E"/>
    <w:rsid w:val="000B31EF"/>
    <w:rsid w:val="000B4498"/>
    <w:rsid w:val="000B4D5C"/>
    <w:rsid w:val="000B55D7"/>
    <w:rsid w:val="000B65AC"/>
    <w:rsid w:val="000B65E8"/>
    <w:rsid w:val="000B67F2"/>
    <w:rsid w:val="000B7244"/>
    <w:rsid w:val="000B7F7E"/>
    <w:rsid w:val="000C3922"/>
    <w:rsid w:val="000C3DD2"/>
    <w:rsid w:val="000C5CC5"/>
    <w:rsid w:val="000C6B26"/>
    <w:rsid w:val="000C6FA6"/>
    <w:rsid w:val="000D0DF8"/>
    <w:rsid w:val="000D2D2B"/>
    <w:rsid w:val="000D3E79"/>
    <w:rsid w:val="000D4601"/>
    <w:rsid w:val="000D5274"/>
    <w:rsid w:val="000D55D1"/>
    <w:rsid w:val="000D6C8C"/>
    <w:rsid w:val="000D70C5"/>
    <w:rsid w:val="000D70F1"/>
    <w:rsid w:val="000E151D"/>
    <w:rsid w:val="000E158C"/>
    <w:rsid w:val="000E2581"/>
    <w:rsid w:val="000E302F"/>
    <w:rsid w:val="000E3E96"/>
    <w:rsid w:val="000F2A79"/>
    <w:rsid w:val="000F3B84"/>
    <w:rsid w:val="000F5851"/>
    <w:rsid w:val="000F6162"/>
    <w:rsid w:val="000F79F9"/>
    <w:rsid w:val="00100223"/>
    <w:rsid w:val="001018B0"/>
    <w:rsid w:val="00101DFD"/>
    <w:rsid w:val="0010289E"/>
    <w:rsid w:val="00102AA2"/>
    <w:rsid w:val="00103307"/>
    <w:rsid w:val="001059E0"/>
    <w:rsid w:val="001064B6"/>
    <w:rsid w:val="001067C7"/>
    <w:rsid w:val="00106B6D"/>
    <w:rsid w:val="001109AB"/>
    <w:rsid w:val="00111306"/>
    <w:rsid w:val="00111C8A"/>
    <w:rsid w:val="001146EF"/>
    <w:rsid w:val="001158C1"/>
    <w:rsid w:val="00116366"/>
    <w:rsid w:val="00116F86"/>
    <w:rsid w:val="00121438"/>
    <w:rsid w:val="00121C96"/>
    <w:rsid w:val="00121D38"/>
    <w:rsid w:val="001223BB"/>
    <w:rsid w:val="001225A3"/>
    <w:rsid w:val="00122C9B"/>
    <w:rsid w:val="00124735"/>
    <w:rsid w:val="00124E31"/>
    <w:rsid w:val="0012645A"/>
    <w:rsid w:val="00130C2F"/>
    <w:rsid w:val="0013151F"/>
    <w:rsid w:val="00134EED"/>
    <w:rsid w:val="00136384"/>
    <w:rsid w:val="00137D19"/>
    <w:rsid w:val="00141F1F"/>
    <w:rsid w:val="00142707"/>
    <w:rsid w:val="00142A67"/>
    <w:rsid w:val="00143EFB"/>
    <w:rsid w:val="00144223"/>
    <w:rsid w:val="00146CE4"/>
    <w:rsid w:val="00150E81"/>
    <w:rsid w:val="00150F1E"/>
    <w:rsid w:val="0015305E"/>
    <w:rsid w:val="0015479C"/>
    <w:rsid w:val="00155027"/>
    <w:rsid w:val="00155D6C"/>
    <w:rsid w:val="00156CC9"/>
    <w:rsid w:val="00156ED1"/>
    <w:rsid w:val="001606DB"/>
    <w:rsid w:val="001619F5"/>
    <w:rsid w:val="00161E3F"/>
    <w:rsid w:val="00163A24"/>
    <w:rsid w:val="00164826"/>
    <w:rsid w:val="00165090"/>
    <w:rsid w:val="0016691F"/>
    <w:rsid w:val="001675AE"/>
    <w:rsid w:val="00167DBF"/>
    <w:rsid w:val="001705F3"/>
    <w:rsid w:val="00170692"/>
    <w:rsid w:val="00171DF6"/>
    <w:rsid w:val="00172E50"/>
    <w:rsid w:val="00175537"/>
    <w:rsid w:val="00175AAB"/>
    <w:rsid w:val="00176380"/>
    <w:rsid w:val="0017735B"/>
    <w:rsid w:val="001810A3"/>
    <w:rsid w:val="00181455"/>
    <w:rsid w:val="001844C2"/>
    <w:rsid w:val="001859F2"/>
    <w:rsid w:val="00186ADB"/>
    <w:rsid w:val="0018723D"/>
    <w:rsid w:val="00190E1E"/>
    <w:rsid w:val="00192CF7"/>
    <w:rsid w:val="00194AA9"/>
    <w:rsid w:val="00194CA6"/>
    <w:rsid w:val="00194F8C"/>
    <w:rsid w:val="00195FB1"/>
    <w:rsid w:val="0019690A"/>
    <w:rsid w:val="00196F0B"/>
    <w:rsid w:val="001A21CB"/>
    <w:rsid w:val="001A2EE8"/>
    <w:rsid w:val="001A5C2F"/>
    <w:rsid w:val="001A5E7C"/>
    <w:rsid w:val="001A6465"/>
    <w:rsid w:val="001A6DD4"/>
    <w:rsid w:val="001A790C"/>
    <w:rsid w:val="001A797C"/>
    <w:rsid w:val="001A7C91"/>
    <w:rsid w:val="001B0019"/>
    <w:rsid w:val="001B13C6"/>
    <w:rsid w:val="001B1FC0"/>
    <w:rsid w:val="001B2767"/>
    <w:rsid w:val="001B350F"/>
    <w:rsid w:val="001B4851"/>
    <w:rsid w:val="001B61F6"/>
    <w:rsid w:val="001B63B1"/>
    <w:rsid w:val="001B65AE"/>
    <w:rsid w:val="001C15B3"/>
    <w:rsid w:val="001C37CB"/>
    <w:rsid w:val="001C38D9"/>
    <w:rsid w:val="001C3C1B"/>
    <w:rsid w:val="001C4281"/>
    <w:rsid w:val="001C629E"/>
    <w:rsid w:val="001C6955"/>
    <w:rsid w:val="001D0034"/>
    <w:rsid w:val="001D0A92"/>
    <w:rsid w:val="001D2351"/>
    <w:rsid w:val="001D34E3"/>
    <w:rsid w:val="001D4452"/>
    <w:rsid w:val="001D6290"/>
    <w:rsid w:val="001E22E3"/>
    <w:rsid w:val="001E2BE8"/>
    <w:rsid w:val="001E37EC"/>
    <w:rsid w:val="001E48D8"/>
    <w:rsid w:val="001E52A4"/>
    <w:rsid w:val="001F136E"/>
    <w:rsid w:val="001F59D0"/>
    <w:rsid w:val="001F5C0C"/>
    <w:rsid w:val="001F611D"/>
    <w:rsid w:val="001F7AC0"/>
    <w:rsid w:val="00201484"/>
    <w:rsid w:val="0020400C"/>
    <w:rsid w:val="0020504C"/>
    <w:rsid w:val="0020513C"/>
    <w:rsid w:val="00205E4D"/>
    <w:rsid w:val="00211557"/>
    <w:rsid w:val="00212166"/>
    <w:rsid w:val="002151D0"/>
    <w:rsid w:val="00222F38"/>
    <w:rsid w:val="00224027"/>
    <w:rsid w:val="002275C0"/>
    <w:rsid w:val="0022771E"/>
    <w:rsid w:val="002306C1"/>
    <w:rsid w:val="00231C32"/>
    <w:rsid w:val="00232C90"/>
    <w:rsid w:val="00232CA5"/>
    <w:rsid w:val="00233DC1"/>
    <w:rsid w:val="002343EB"/>
    <w:rsid w:val="00236389"/>
    <w:rsid w:val="00240C2D"/>
    <w:rsid w:val="00241790"/>
    <w:rsid w:val="0024310A"/>
    <w:rsid w:val="0024320C"/>
    <w:rsid w:val="00243637"/>
    <w:rsid w:val="00244249"/>
    <w:rsid w:val="0024566E"/>
    <w:rsid w:val="00246490"/>
    <w:rsid w:val="00246F9A"/>
    <w:rsid w:val="0024734F"/>
    <w:rsid w:val="00247577"/>
    <w:rsid w:val="002526D6"/>
    <w:rsid w:val="00253655"/>
    <w:rsid w:val="002543FA"/>
    <w:rsid w:val="00255746"/>
    <w:rsid w:val="00256C86"/>
    <w:rsid w:val="0026475B"/>
    <w:rsid w:val="00264E34"/>
    <w:rsid w:val="002657A5"/>
    <w:rsid w:val="00265D29"/>
    <w:rsid w:val="002666BF"/>
    <w:rsid w:val="00271989"/>
    <w:rsid w:val="00271BCB"/>
    <w:rsid w:val="00271F00"/>
    <w:rsid w:val="00272B2B"/>
    <w:rsid w:val="00272D18"/>
    <w:rsid w:val="00273DF7"/>
    <w:rsid w:val="002756CC"/>
    <w:rsid w:val="00276BAD"/>
    <w:rsid w:val="002777CF"/>
    <w:rsid w:val="00277830"/>
    <w:rsid w:val="00277DE6"/>
    <w:rsid w:val="002816EF"/>
    <w:rsid w:val="00285456"/>
    <w:rsid w:val="002857E2"/>
    <w:rsid w:val="00285C72"/>
    <w:rsid w:val="00286FFE"/>
    <w:rsid w:val="0029203D"/>
    <w:rsid w:val="0029350F"/>
    <w:rsid w:val="002937A6"/>
    <w:rsid w:val="00294B7E"/>
    <w:rsid w:val="00295B1F"/>
    <w:rsid w:val="0029670A"/>
    <w:rsid w:val="0029680F"/>
    <w:rsid w:val="00297455"/>
    <w:rsid w:val="00297A10"/>
    <w:rsid w:val="00297D3E"/>
    <w:rsid w:val="002A0A59"/>
    <w:rsid w:val="002A0E9C"/>
    <w:rsid w:val="002A10E9"/>
    <w:rsid w:val="002A1DEB"/>
    <w:rsid w:val="002A209F"/>
    <w:rsid w:val="002A2A94"/>
    <w:rsid w:val="002A339C"/>
    <w:rsid w:val="002A3843"/>
    <w:rsid w:val="002A3DCA"/>
    <w:rsid w:val="002A5023"/>
    <w:rsid w:val="002A5E31"/>
    <w:rsid w:val="002B1157"/>
    <w:rsid w:val="002B14AD"/>
    <w:rsid w:val="002B1549"/>
    <w:rsid w:val="002B1AD1"/>
    <w:rsid w:val="002B5068"/>
    <w:rsid w:val="002B6BC4"/>
    <w:rsid w:val="002B7287"/>
    <w:rsid w:val="002C0705"/>
    <w:rsid w:val="002C5114"/>
    <w:rsid w:val="002C604B"/>
    <w:rsid w:val="002C6D01"/>
    <w:rsid w:val="002C71DF"/>
    <w:rsid w:val="002C7555"/>
    <w:rsid w:val="002D0C7E"/>
    <w:rsid w:val="002D17B6"/>
    <w:rsid w:val="002D2186"/>
    <w:rsid w:val="002D2F5F"/>
    <w:rsid w:val="002D3BB6"/>
    <w:rsid w:val="002D4427"/>
    <w:rsid w:val="002D54F7"/>
    <w:rsid w:val="002D5BFF"/>
    <w:rsid w:val="002D6DA9"/>
    <w:rsid w:val="002D74B6"/>
    <w:rsid w:val="002D770E"/>
    <w:rsid w:val="002E0AB5"/>
    <w:rsid w:val="002E0DD7"/>
    <w:rsid w:val="002E1117"/>
    <w:rsid w:val="002E2EB7"/>
    <w:rsid w:val="002E4133"/>
    <w:rsid w:val="002E46FA"/>
    <w:rsid w:val="002F0402"/>
    <w:rsid w:val="002F0DA6"/>
    <w:rsid w:val="002F1043"/>
    <w:rsid w:val="002F258D"/>
    <w:rsid w:val="002F32EC"/>
    <w:rsid w:val="002F44F0"/>
    <w:rsid w:val="002F5B81"/>
    <w:rsid w:val="002F69C3"/>
    <w:rsid w:val="002F6D15"/>
    <w:rsid w:val="002F7AFE"/>
    <w:rsid w:val="00300B61"/>
    <w:rsid w:val="00300C4D"/>
    <w:rsid w:val="003016DB"/>
    <w:rsid w:val="00301C55"/>
    <w:rsid w:val="00302E3C"/>
    <w:rsid w:val="003059D7"/>
    <w:rsid w:val="003062BB"/>
    <w:rsid w:val="003066D2"/>
    <w:rsid w:val="003076E1"/>
    <w:rsid w:val="0031171A"/>
    <w:rsid w:val="00311A5E"/>
    <w:rsid w:val="003128B0"/>
    <w:rsid w:val="00313C6C"/>
    <w:rsid w:val="00313DC5"/>
    <w:rsid w:val="003145D8"/>
    <w:rsid w:val="0031514D"/>
    <w:rsid w:val="00316D25"/>
    <w:rsid w:val="00317C3C"/>
    <w:rsid w:val="00320858"/>
    <w:rsid w:val="00323886"/>
    <w:rsid w:val="003246CA"/>
    <w:rsid w:val="00324F69"/>
    <w:rsid w:val="00326CB5"/>
    <w:rsid w:val="00330BBD"/>
    <w:rsid w:val="003311B9"/>
    <w:rsid w:val="00331A50"/>
    <w:rsid w:val="003323B2"/>
    <w:rsid w:val="00332BF9"/>
    <w:rsid w:val="00334F7F"/>
    <w:rsid w:val="003350C2"/>
    <w:rsid w:val="0033549B"/>
    <w:rsid w:val="003354A2"/>
    <w:rsid w:val="00336BE1"/>
    <w:rsid w:val="00340CB6"/>
    <w:rsid w:val="003420D7"/>
    <w:rsid w:val="0034253E"/>
    <w:rsid w:val="003430DB"/>
    <w:rsid w:val="00343F44"/>
    <w:rsid w:val="003467D1"/>
    <w:rsid w:val="0035002B"/>
    <w:rsid w:val="003515F1"/>
    <w:rsid w:val="0035370B"/>
    <w:rsid w:val="00354D7C"/>
    <w:rsid w:val="0035616C"/>
    <w:rsid w:val="00365398"/>
    <w:rsid w:val="00365947"/>
    <w:rsid w:val="00365C8A"/>
    <w:rsid w:val="00365E7E"/>
    <w:rsid w:val="003672C7"/>
    <w:rsid w:val="00370508"/>
    <w:rsid w:val="00370D0F"/>
    <w:rsid w:val="00373886"/>
    <w:rsid w:val="00374377"/>
    <w:rsid w:val="00374AE1"/>
    <w:rsid w:val="003752E6"/>
    <w:rsid w:val="00375455"/>
    <w:rsid w:val="00375B3C"/>
    <w:rsid w:val="0037643C"/>
    <w:rsid w:val="00377EC7"/>
    <w:rsid w:val="00381A7B"/>
    <w:rsid w:val="00382A9C"/>
    <w:rsid w:val="0038475F"/>
    <w:rsid w:val="00384A3A"/>
    <w:rsid w:val="003869FB"/>
    <w:rsid w:val="0038710A"/>
    <w:rsid w:val="003872B6"/>
    <w:rsid w:val="0039005A"/>
    <w:rsid w:val="00390D95"/>
    <w:rsid w:val="00391462"/>
    <w:rsid w:val="0039419B"/>
    <w:rsid w:val="0039531D"/>
    <w:rsid w:val="003964CD"/>
    <w:rsid w:val="00396FD4"/>
    <w:rsid w:val="003A35DD"/>
    <w:rsid w:val="003A4012"/>
    <w:rsid w:val="003A4AEC"/>
    <w:rsid w:val="003A63EE"/>
    <w:rsid w:val="003A693C"/>
    <w:rsid w:val="003A7F64"/>
    <w:rsid w:val="003B0AEC"/>
    <w:rsid w:val="003B0D44"/>
    <w:rsid w:val="003B16A2"/>
    <w:rsid w:val="003B3951"/>
    <w:rsid w:val="003B5C58"/>
    <w:rsid w:val="003B67AA"/>
    <w:rsid w:val="003C0FC3"/>
    <w:rsid w:val="003C1032"/>
    <w:rsid w:val="003C14AF"/>
    <w:rsid w:val="003C1B3D"/>
    <w:rsid w:val="003C28A6"/>
    <w:rsid w:val="003C35F7"/>
    <w:rsid w:val="003C3DC4"/>
    <w:rsid w:val="003C6AFA"/>
    <w:rsid w:val="003C72A4"/>
    <w:rsid w:val="003C734A"/>
    <w:rsid w:val="003D08DD"/>
    <w:rsid w:val="003D2FCA"/>
    <w:rsid w:val="003D38CE"/>
    <w:rsid w:val="003D3F28"/>
    <w:rsid w:val="003D4B17"/>
    <w:rsid w:val="003D4DE5"/>
    <w:rsid w:val="003D4E0F"/>
    <w:rsid w:val="003D719F"/>
    <w:rsid w:val="003D730E"/>
    <w:rsid w:val="003D7758"/>
    <w:rsid w:val="003E16A1"/>
    <w:rsid w:val="003E32CC"/>
    <w:rsid w:val="003E33E1"/>
    <w:rsid w:val="003E38A8"/>
    <w:rsid w:val="003E48A5"/>
    <w:rsid w:val="003E4F6A"/>
    <w:rsid w:val="003F1502"/>
    <w:rsid w:val="003F1BAB"/>
    <w:rsid w:val="003F21A6"/>
    <w:rsid w:val="003F26F5"/>
    <w:rsid w:val="003F2E35"/>
    <w:rsid w:val="003F338F"/>
    <w:rsid w:val="003F3632"/>
    <w:rsid w:val="003F41D9"/>
    <w:rsid w:val="003F47D6"/>
    <w:rsid w:val="003F4B94"/>
    <w:rsid w:val="003F513D"/>
    <w:rsid w:val="00401B01"/>
    <w:rsid w:val="004072C7"/>
    <w:rsid w:val="0040780A"/>
    <w:rsid w:val="00411918"/>
    <w:rsid w:val="00412BC9"/>
    <w:rsid w:val="00412D08"/>
    <w:rsid w:val="0041640E"/>
    <w:rsid w:val="004166E6"/>
    <w:rsid w:val="004200CB"/>
    <w:rsid w:val="004203EB"/>
    <w:rsid w:val="00425085"/>
    <w:rsid w:val="00426733"/>
    <w:rsid w:val="00426EA3"/>
    <w:rsid w:val="00431DCE"/>
    <w:rsid w:val="0043275D"/>
    <w:rsid w:val="00432DEB"/>
    <w:rsid w:val="00433FA0"/>
    <w:rsid w:val="00434285"/>
    <w:rsid w:val="00436422"/>
    <w:rsid w:val="004371F1"/>
    <w:rsid w:val="0043755E"/>
    <w:rsid w:val="00442C38"/>
    <w:rsid w:val="00442DB6"/>
    <w:rsid w:val="004441AB"/>
    <w:rsid w:val="00445A9C"/>
    <w:rsid w:val="00447ED4"/>
    <w:rsid w:val="004512C3"/>
    <w:rsid w:val="00452AD9"/>
    <w:rsid w:val="00452E42"/>
    <w:rsid w:val="004545D7"/>
    <w:rsid w:val="00455C09"/>
    <w:rsid w:val="0045623F"/>
    <w:rsid w:val="00461498"/>
    <w:rsid w:val="00461D2B"/>
    <w:rsid w:val="004625BC"/>
    <w:rsid w:val="00462DE3"/>
    <w:rsid w:val="00463F63"/>
    <w:rsid w:val="004669E4"/>
    <w:rsid w:val="00467AD1"/>
    <w:rsid w:val="00470629"/>
    <w:rsid w:val="00470887"/>
    <w:rsid w:val="0047136B"/>
    <w:rsid w:val="004733CC"/>
    <w:rsid w:val="00474973"/>
    <w:rsid w:val="00474A12"/>
    <w:rsid w:val="0047503F"/>
    <w:rsid w:val="00475A7E"/>
    <w:rsid w:val="00476BAF"/>
    <w:rsid w:val="0047767D"/>
    <w:rsid w:val="00477FD6"/>
    <w:rsid w:val="0048116F"/>
    <w:rsid w:val="00484372"/>
    <w:rsid w:val="00484659"/>
    <w:rsid w:val="00484B25"/>
    <w:rsid w:val="00485110"/>
    <w:rsid w:val="004865C0"/>
    <w:rsid w:val="00490A43"/>
    <w:rsid w:val="00491629"/>
    <w:rsid w:val="00491CA9"/>
    <w:rsid w:val="00493366"/>
    <w:rsid w:val="0049487E"/>
    <w:rsid w:val="00495216"/>
    <w:rsid w:val="004962DD"/>
    <w:rsid w:val="00496323"/>
    <w:rsid w:val="00497BF9"/>
    <w:rsid w:val="004A21DA"/>
    <w:rsid w:val="004A2590"/>
    <w:rsid w:val="004A467B"/>
    <w:rsid w:val="004A47D5"/>
    <w:rsid w:val="004A4FD6"/>
    <w:rsid w:val="004B1A10"/>
    <w:rsid w:val="004B1A77"/>
    <w:rsid w:val="004B1FCC"/>
    <w:rsid w:val="004B3435"/>
    <w:rsid w:val="004B34BB"/>
    <w:rsid w:val="004B4BBD"/>
    <w:rsid w:val="004B4DB7"/>
    <w:rsid w:val="004B6E2E"/>
    <w:rsid w:val="004C00E9"/>
    <w:rsid w:val="004C1207"/>
    <w:rsid w:val="004C2457"/>
    <w:rsid w:val="004C25E5"/>
    <w:rsid w:val="004C2FA8"/>
    <w:rsid w:val="004C3E1B"/>
    <w:rsid w:val="004C40F4"/>
    <w:rsid w:val="004C4677"/>
    <w:rsid w:val="004C4CC4"/>
    <w:rsid w:val="004C7466"/>
    <w:rsid w:val="004C7556"/>
    <w:rsid w:val="004C7FBB"/>
    <w:rsid w:val="004D0E71"/>
    <w:rsid w:val="004D0F6C"/>
    <w:rsid w:val="004D2DE2"/>
    <w:rsid w:val="004D4A76"/>
    <w:rsid w:val="004D6607"/>
    <w:rsid w:val="004E0DE1"/>
    <w:rsid w:val="004E1123"/>
    <w:rsid w:val="004E162A"/>
    <w:rsid w:val="004E430B"/>
    <w:rsid w:val="004F10C7"/>
    <w:rsid w:val="004F3262"/>
    <w:rsid w:val="004F37CE"/>
    <w:rsid w:val="004F4507"/>
    <w:rsid w:val="004F4921"/>
    <w:rsid w:val="004F7307"/>
    <w:rsid w:val="004F783E"/>
    <w:rsid w:val="004F7988"/>
    <w:rsid w:val="005002EC"/>
    <w:rsid w:val="00501363"/>
    <w:rsid w:val="00501DF0"/>
    <w:rsid w:val="00504214"/>
    <w:rsid w:val="005057D9"/>
    <w:rsid w:val="00506E04"/>
    <w:rsid w:val="00511301"/>
    <w:rsid w:val="005139B1"/>
    <w:rsid w:val="00513C40"/>
    <w:rsid w:val="00513CAE"/>
    <w:rsid w:val="0051455A"/>
    <w:rsid w:val="00514B71"/>
    <w:rsid w:val="00515AA5"/>
    <w:rsid w:val="00516109"/>
    <w:rsid w:val="00516294"/>
    <w:rsid w:val="00516324"/>
    <w:rsid w:val="00520E55"/>
    <w:rsid w:val="00521838"/>
    <w:rsid w:val="00521A5B"/>
    <w:rsid w:val="00521B16"/>
    <w:rsid w:val="0052212B"/>
    <w:rsid w:val="00522DCF"/>
    <w:rsid w:val="0052354D"/>
    <w:rsid w:val="00523EA4"/>
    <w:rsid w:val="00523FF4"/>
    <w:rsid w:val="00525AF7"/>
    <w:rsid w:val="00525E43"/>
    <w:rsid w:val="00530792"/>
    <w:rsid w:val="00530D41"/>
    <w:rsid w:val="00534C5C"/>
    <w:rsid w:val="00543286"/>
    <w:rsid w:val="0054441B"/>
    <w:rsid w:val="0054479E"/>
    <w:rsid w:val="00544E5C"/>
    <w:rsid w:val="00544F78"/>
    <w:rsid w:val="00545F04"/>
    <w:rsid w:val="005463FB"/>
    <w:rsid w:val="005465D9"/>
    <w:rsid w:val="0054748D"/>
    <w:rsid w:val="00547F90"/>
    <w:rsid w:val="0055230F"/>
    <w:rsid w:val="00552EAD"/>
    <w:rsid w:val="0055322B"/>
    <w:rsid w:val="0055465F"/>
    <w:rsid w:val="005559F3"/>
    <w:rsid w:val="005562DD"/>
    <w:rsid w:val="00556787"/>
    <w:rsid w:val="00557944"/>
    <w:rsid w:val="00561317"/>
    <w:rsid w:val="005613CC"/>
    <w:rsid w:val="00561505"/>
    <w:rsid w:val="0056268E"/>
    <w:rsid w:val="0056271C"/>
    <w:rsid w:val="00562E65"/>
    <w:rsid w:val="00565475"/>
    <w:rsid w:val="005655D8"/>
    <w:rsid w:val="0057025B"/>
    <w:rsid w:val="0057160D"/>
    <w:rsid w:val="00575397"/>
    <w:rsid w:val="0057633B"/>
    <w:rsid w:val="00577FE6"/>
    <w:rsid w:val="005804C9"/>
    <w:rsid w:val="0058050E"/>
    <w:rsid w:val="00580F2D"/>
    <w:rsid w:val="00581735"/>
    <w:rsid w:val="00581C91"/>
    <w:rsid w:val="005826E2"/>
    <w:rsid w:val="00585A39"/>
    <w:rsid w:val="005866E7"/>
    <w:rsid w:val="005878AD"/>
    <w:rsid w:val="00591230"/>
    <w:rsid w:val="0059123A"/>
    <w:rsid w:val="0059155E"/>
    <w:rsid w:val="00591B46"/>
    <w:rsid w:val="00591C66"/>
    <w:rsid w:val="0059270C"/>
    <w:rsid w:val="0059466D"/>
    <w:rsid w:val="00596995"/>
    <w:rsid w:val="00596C0D"/>
    <w:rsid w:val="005A1213"/>
    <w:rsid w:val="005A2149"/>
    <w:rsid w:val="005A257E"/>
    <w:rsid w:val="005A26B7"/>
    <w:rsid w:val="005A395B"/>
    <w:rsid w:val="005A3FFE"/>
    <w:rsid w:val="005A444A"/>
    <w:rsid w:val="005A4638"/>
    <w:rsid w:val="005A5440"/>
    <w:rsid w:val="005A556F"/>
    <w:rsid w:val="005A6413"/>
    <w:rsid w:val="005A6778"/>
    <w:rsid w:val="005B0832"/>
    <w:rsid w:val="005B1AAA"/>
    <w:rsid w:val="005B1F8E"/>
    <w:rsid w:val="005B487E"/>
    <w:rsid w:val="005B7092"/>
    <w:rsid w:val="005C00F0"/>
    <w:rsid w:val="005C0AE8"/>
    <w:rsid w:val="005C19D3"/>
    <w:rsid w:val="005C3B2D"/>
    <w:rsid w:val="005C47F8"/>
    <w:rsid w:val="005C6409"/>
    <w:rsid w:val="005C6FFB"/>
    <w:rsid w:val="005C7894"/>
    <w:rsid w:val="005D0D97"/>
    <w:rsid w:val="005D35CC"/>
    <w:rsid w:val="005D3B8E"/>
    <w:rsid w:val="005D5477"/>
    <w:rsid w:val="005D7AD6"/>
    <w:rsid w:val="005E021D"/>
    <w:rsid w:val="005E069C"/>
    <w:rsid w:val="005E14DB"/>
    <w:rsid w:val="005E27EA"/>
    <w:rsid w:val="005F23AF"/>
    <w:rsid w:val="005F38B1"/>
    <w:rsid w:val="005F3BFF"/>
    <w:rsid w:val="005F4976"/>
    <w:rsid w:val="005F5CA4"/>
    <w:rsid w:val="005F5E07"/>
    <w:rsid w:val="005F7191"/>
    <w:rsid w:val="00602B7F"/>
    <w:rsid w:val="006060E9"/>
    <w:rsid w:val="006077FB"/>
    <w:rsid w:val="00613C8E"/>
    <w:rsid w:val="00613D3B"/>
    <w:rsid w:val="00614292"/>
    <w:rsid w:val="00614851"/>
    <w:rsid w:val="006157FC"/>
    <w:rsid w:val="00617106"/>
    <w:rsid w:val="006176E1"/>
    <w:rsid w:val="0061785F"/>
    <w:rsid w:val="00620DC4"/>
    <w:rsid w:val="00623C51"/>
    <w:rsid w:val="006249AA"/>
    <w:rsid w:val="00625E00"/>
    <w:rsid w:val="00626861"/>
    <w:rsid w:val="0062797E"/>
    <w:rsid w:val="00627AB6"/>
    <w:rsid w:val="00631F1E"/>
    <w:rsid w:val="00632D0A"/>
    <w:rsid w:val="00632E54"/>
    <w:rsid w:val="00633A84"/>
    <w:rsid w:val="00633AD7"/>
    <w:rsid w:val="00633C40"/>
    <w:rsid w:val="00634E10"/>
    <w:rsid w:val="00635FE1"/>
    <w:rsid w:val="00637A44"/>
    <w:rsid w:val="00637F5D"/>
    <w:rsid w:val="006409D6"/>
    <w:rsid w:val="00641FAD"/>
    <w:rsid w:val="0064226B"/>
    <w:rsid w:val="00642A4C"/>
    <w:rsid w:val="00643201"/>
    <w:rsid w:val="006439D0"/>
    <w:rsid w:val="00643BF8"/>
    <w:rsid w:val="006447EB"/>
    <w:rsid w:val="006455BF"/>
    <w:rsid w:val="0064637F"/>
    <w:rsid w:val="0065229A"/>
    <w:rsid w:val="006523FE"/>
    <w:rsid w:val="006525D6"/>
    <w:rsid w:val="00652F48"/>
    <w:rsid w:val="00653277"/>
    <w:rsid w:val="006535E6"/>
    <w:rsid w:val="0065387F"/>
    <w:rsid w:val="00663854"/>
    <w:rsid w:val="0066558B"/>
    <w:rsid w:val="006655C5"/>
    <w:rsid w:val="00666BE5"/>
    <w:rsid w:val="00667D95"/>
    <w:rsid w:val="00667E64"/>
    <w:rsid w:val="00671ECA"/>
    <w:rsid w:val="006734D5"/>
    <w:rsid w:val="00673B3F"/>
    <w:rsid w:val="00675530"/>
    <w:rsid w:val="00676160"/>
    <w:rsid w:val="00676201"/>
    <w:rsid w:val="00682DCE"/>
    <w:rsid w:val="00683113"/>
    <w:rsid w:val="006864B9"/>
    <w:rsid w:val="00690D7E"/>
    <w:rsid w:val="0069126C"/>
    <w:rsid w:val="006918DE"/>
    <w:rsid w:val="00691F96"/>
    <w:rsid w:val="00696704"/>
    <w:rsid w:val="00696D4E"/>
    <w:rsid w:val="0069701B"/>
    <w:rsid w:val="0069795A"/>
    <w:rsid w:val="006A03FE"/>
    <w:rsid w:val="006A3773"/>
    <w:rsid w:val="006A397D"/>
    <w:rsid w:val="006A3CA3"/>
    <w:rsid w:val="006A4A9E"/>
    <w:rsid w:val="006A50DC"/>
    <w:rsid w:val="006A5522"/>
    <w:rsid w:val="006A56E1"/>
    <w:rsid w:val="006A56E9"/>
    <w:rsid w:val="006A700A"/>
    <w:rsid w:val="006B0889"/>
    <w:rsid w:val="006B124C"/>
    <w:rsid w:val="006B1CC2"/>
    <w:rsid w:val="006B21DB"/>
    <w:rsid w:val="006B3588"/>
    <w:rsid w:val="006B5846"/>
    <w:rsid w:val="006B627E"/>
    <w:rsid w:val="006B63C7"/>
    <w:rsid w:val="006B6DC7"/>
    <w:rsid w:val="006B7564"/>
    <w:rsid w:val="006C08A8"/>
    <w:rsid w:val="006C42D7"/>
    <w:rsid w:val="006C4814"/>
    <w:rsid w:val="006C53A4"/>
    <w:rsid w:val="006C5BF3"/>
    <w:rsid w:val="006C797E"/>
    <w:rsid w:val="006D04A7"/>
    <w:rsid w:val="006D086E"/>
    <w:rsid w:val="006D11DC"/>
    <w:rsid w:val="006D23FC"/>
    <w:rsid w:val="006D3099"/>
    <w:rsid w:val="006D53FD"/>
    <w:rsid w:val="006D7505"/>
    <w:rsid w:val="006D7B64"/>
    <w:rsid w:val="006E102C"/>
    <w:rsid w:val="006E11A0"/>
    <w:rsid w:val="006E2D7D"/>
    <w:rsid w:val="006E3F42"/>
    <w:rsid w:val="006E4584"/>
    <w:rsid w:val="006F038A"/>
    <w:rsid w:val="006F069C"/>
    <w:rsid w:val="006F0746"/>
    <w:rsid w:val="006F18F0"/>
    <w:rsid w:val="006F1A8F"/>
    <w:rsid w:val="006F4A57"/>
    <w:rsid w:val="006F4FAF"/>
    <w:rsid w:val="006F5905"/>
    <w:rsid w:val="006F6B75"/>
    <w:rsid w:val="006F6D8E"/>
    <w:rsid w:val="007002E4"/>
    <w:rsid w:val="00700CC0"/>
    <w:rsid w:val="007012F0"/>
    <w:rsid w:val="007035E0"/>
    <w:rsid w:val="0070470E"/>
    <w:rsid w:val="007049AF"/>
    <w:rsid w:val="00705CDA"/>
    <w:rsid w:val="00705D1A"/>
    <w:rsid w:val="00707C53"/>
    <w:rsid w:val="00710CC4"/>
    <w:rsid w:val="00712AEC"/>
    <w:rsid w:val="00712E34"/>
    <w:rsid w:val="00713331"/>
    <w:rsid w:val="00713A4F"/>
    <w:rsid w:val="007145B0"/>
    <w:rsid w:val="00716739"/>
    <w:rsid w:val="007167CB"/>
    <w:rsid w:val="00720159"/>
    <w:rsid w:val="00721CDF"/>
    <w:rsid w:val="00722773"/>
    <w:rsid w:val="0072305C"/>
    <w:rsid w:val="0072434A"/>
    <w:rsid w:val="00725669"/>
    <w:rsid w:val="00726054"/>
    <w:rsid w:val="00726461"/>
    <w:rsid w:val="00726E69"/>
    <w:rsid w:val="0073082F"/>
    <w:rsid w:val="007308C9"/>
    <w:rsid w:val="007366C8"/>
    <w:rsid w:val="00737118"/>
    <w:rsid w:val="00737D85"/>
    <w:rsid w:val="007400EE"/>
    <w:rsid w:val="00740ACB"/>
    <w:rsid w:val="00740E5D"/>
    <w:rsid w:val="00741169"/>
    <w:rsid w:val="00744A58"/>
    <w:rsid w:val="007455AE"/>
    <w:rsid w:val="00752AEE"/>
    <w:rsid w:val="00754621"/>
    <w:rsid w:val="0076007F"/>
    <w:rsid w:val="007610B3"/>
    <w:rsid w:val="0076212B"/>
    <w:rsid w:val="0076215A"/>
    <w:rsid w:val="0076255A"/>
    <w:rsid w:val="00762DC2"/>
    <w:rsid w:val="007634A4"/>
    <w:rsid w:val="00763CB1"/>
    <w:rsid w:val="00765686"/>
    <w:rsid w:val="00765B45"/>
    <w:rsid w:val="007709FE"/>
    <w:rsid w:val="00770A04"/>
    <w:rsid w:val="00773A6E"/>
    <w:rsid w:val="00775404"/>
    <w:rsid w:val="00777D96"/>
    <w:rsid w:val="00780115"/>
    <w:rsid w:val="00780670"/>
    <w:rsid w:val="007806CA"/>
    <w:rsid w:val="00781FF2"/>
    <w:rsid w:val="00784B8F"/>
    <w:rsid w:val="007850CF"/>
    <w:rsid w:val="00785CF8"/>
    <w:rsid w:val="00791BA0"/>
    <w:rsid w:val="00794AB6"/>
    <w:rsid w:val="00794AEF"/>
    <w:rsid w:val="00795715"/>
    <w:rsid w:val="00795802"/>
    <w:rsid w:val="00795BAB"/>
    <w:rsid w:val="0079666B"/>
    <w:rsid w:val="00797161"/>
    <w:rsid w:val="00797994"/>
    <w:rsid w:val="00797F25"/>
    <w:rsid w:val="007A1224"/>
    <w:rsid w:val="007A19E3"/>
    <w:rsid w:val="007A20EB"/>
    <w:rsid w:val="007A3587"/>
    <w:rsid w:val="007A4A92"/>
    <w:rsid w:val="007A50E0"/>
    <w:rsid w:val="007A543D"/>
    <w:rsid w:val="007A5A8B"/>
    <w:rsid w:val="007A5C93"/>
    <w:rsid w:val="007A6CF6"/>
    <w:rsid w:val="007B06CB"/>
    <w:rsid w:val="007B0889"/>
    <w:rsid w:val="007B0DBA"/>
    <w:rsid w:val="007B1119"/>
    <w:rsid w:val="007B4F13"/>
    <w:rsid w:val="007B6D6E"/>
    <w:rsid w:val="007C15F6"/>
    <w:rsid w:val="007C2145"/>
    <w:rsid w:val="007C331C"/>
    <w:rsid w:val="007C4192"/>
    <w:rsid w:val="007C7065"/>
    <w:rsid w:val="007D0CC3"/>
    <w:rsid w:val="007D0DE0"/>
    <w:rsid w:val="007D1175"/>
    <w:rsid w:val="007D344D"/>
    <w:rsid w:val="007D6693"/>
    <w:rsid w:val="007E2CAE"/>
    <w:rsid w:val="007E335D"/>
    <w:rsid w:val="007E5CB7"/>
    <w:rsid w:val="007E69AF"/>
    <w:rsid w:val="007E77AD"/>
    <w:rsid w:val="007E7A3B"/>
    <w:rsid w:val="007F0735"/>
    <w:rsid w:val="007F2849"/>
    <w:rsid w:val="007F2B81"/>
    <w:rsid w:val="007F2FED"/>
    <w:rsid w:val="007F3CE9"/>
    <w:rsid w:val="007F3D99"/>
    <w:rsid w:val="007F3FD4"/>
    <w:rsid w:val="007F48EC"/>
    <w:rsid w:val="007F4C8D"/>
    <w:rsid w:val="008024FD"/>
    <w:rsid w:val="00804A54"/>
    <w:rsid w:val="00805874"/>
    <w:rsid w:val="008060EB"/>
    <w:rsid w:val="0080626A"/>
    <w:rsid w:val="00806BA1"/>
    <w:rsid w:val="00806BFF"/>
    <w:rsid w:val="00807114"/>
    <w:rsid w:val="00810C0A"/>
    <w:rsid w:val="008138AC"/>
    <w:rsid w:val="00813992"/>
    <w:rsid w:val="00814008"/>
    <w:rsid w:val="00814C2B"/>
    <w:rsid w:val="00814D2C"/>
    <w:rsid w:val="00816E31"/>
    <w:rsid w:val="00817424"/>
    <w:rsid w:val="00817BBE"/>
    <w:rsid w:val="008202B0"/>
    <w:rsid w:val="00820CEC"/>
    <w:rsid w:val="00821459"/>
    <w:rsid w:val="008228E3"/>
    <w:rsid w:val="00823627"/>
    <w:rsid w:val="00824026"/>
    <w:rsid w:val="008247E0"/>
    <w:rsid w:val="00824835"/>
    <w:rsid w:val="00827BED"/>
    <w:rsid w:val="00831F0F"/>
    <w:rsid w:val="00833B3F"/>
    <w:rsid w:val="00835678"/>
    <w:rsid w:val="008363FA"/>
    <w:rsid w:val="00836450"/>
    <w:rsid w:val="008367F5"/>
    <w:rsid w:val="00836EAB"/>
    <w:rsid w:val="00840453"/>
    <w:rsid w:val="00840B3D"/>
    <w:rsid w:val="008423B9"/>
    <w:rsid w:val="00842734"/>
    <w:rsid w:val="008503A6"/>
    <w:rsid w:val="0085060A"/>
    <w:rsid w:val="0085203C"/>
    <w:rsid w:val="0085209D"/>
    <w:rsid w:val="008526AA"/>
    <w:rsid w:val="008527B0"/>
    <w:rsid w:val="00852ED4"/>
    <w:rsid w:val="00853101"/>
    <w:rsid w:val="008534B4"/>
    <w:rsid w:val="00853B2D"/>
    <w:rsid w:val="008547B1"/>
    <w:rsid w:val="00856295"/>
    <w:rsid w:val="00856A93"/>
    <w:rsid w:val="008570AF"/>
    <w:rsid w:val="00857A79"/>
    <w:rsid w:val="00857DD8"/>
    <w:rsid w:val="00861744"/>
    <w:rsid w:val="0086241F"/>
    <w:rsid w:val="008624B2"/>
    <w:rsid w:val="00862659"/>
    <w:rsid w:val="00862DCA"/>
    <w:rsid w:val="00862DCF"/>
    <w:rsid w:val="00862F1D"/>
    <w:rsid w:val="0086373A"/>
    <w:rsid w:val="0086469F"/>
    <w:rsid w:val="0086529E"/>
    <w:rsid w:val="00865749"/>
    <w:rsid w:val="00866081"/>
    <w:rsid w:val="008661C4"/>
    <w:rsid w:val="00870982"/>
    <w:rsid w:val="00870CDD"/>
    <w:rsid w:val="00871FB0"/>
    <w:rsid w:val="00872503"/>
    <w:rsid w:val="00873B01"/>
    <w:rsid w:val="008756B5"/>
    <w:rsid w:val="00876DE8"/>
    <w:rsid w:val="00877FF2"/>
    <w:rsid w:val="00881D8B"/>
    <w:rsid w:val="008841A0"/>
    <w:rsid w:val="0088558B"/>
    <w:rsid w:val="0088634C"/>
    <w:rsid w:val="00887B29"/>
    <w:rsid w:val="00890588"/>
    <w:rsid w:val="00890D00"/>
    <w:rsid w:val="00893A72"/>
    <w:rsid w:val="00893DF7"/>
    <w:rsid w:val="00894130"/>
    <w:rsid w:val="008946A8"/>
    <w:rsid w:val="0089496A"/>
    <w:rsid w:val="00895397"/>
    <w:rsid w:val="00895C59"/>
    <w:rsid w:val="008961D2"/>
    <w:rsid w:val="008A01B5"/>
    <w:rsid w:val="008A1808"/>
    <w:rsid w:val="008A210A"/>
    <w:rsid w:val="008A21DF"/>
    <w:rsid w:val="008A3171"/>
    <w:rsid w:val="008A396E"/>
    <w:rsid w:val="008A451E"/>
    <w:rsid w:val="008A5F24"/>
    <w:rsid w:val="008A604F"/>
    <w:rsid w:val="008A727C"/>
    <w:rsid w:val="008B04E9"/>
    <w:rsid w:val="008B27B5"/>
    <w:rsid w:val="008B28F2"/>
    <w:rsid w:val="008B2C4B"/>
    <w:rsid w:val="008B3B6F"/>
    <w:rsid w:val="008B5545"/>
    <w:rsid w:val="008B5FA4"/>
    <w:rsid w:val="008B7748"/>
    <w:rsid w:val="008B7C6D"/>
    <w:rsid w:val="008C1254"/>
    <w:rsid w:val="008C16FF"/>
    <w:rsid w:val="008C1B0F"/>
    <w:rsid w:val="008C35C7"/>
    <w:rsid w:val="008C3637"/>
    <w:rsid w:val="008C36AC"/>
    <w:rsid w:val="008C5FEB"/>
    <w:rsid w:val="008C77D4"/>
    <w:rsid w:val="008C7E33"/>
    <w:rsid w:val="008D05A2"/>
    <w:rsid w:val="008D08D9"/>
    <w:rsid w:val="008D1BCD"/>
    <w:rsid w:val="008D2723"/>
    <w:rsid w:val="008D4266"/>
    <w:rsid w:val="008D74A3"/>
    <w:rsid w:val="008D7CFD"/>
    <w:rsid w:val="008E020B"/>
    <w:rsid w:val="008E195A"/>
    <w:rsid w:val="008E1BBA"/>
    <w:rsid w:val="008E2CEE"/>
    <w:rsid w:val="008F04CC"/>
    <w:rsid w:val="008F07A3"/>
    <w:rsid w:val="008F0C2C"/>
    <w:rsid w:val="008F0EA9"/>
    <w:rsid w:val="008F106F"/>
    <w:rsid w:val="008F11CA"/>
    <w:rsid w:val="008F236C"/>
    <w:rsid w:val="008F2BA7"/>
    <w:rsid w:val="008F2F14"/>
    <w:rsid w:val="008F5989"/>
    <w:rsid w:val="00903A3C"/>
    <w:rsid w:val="00910BE0"/>
    <w:rsid w:val="00910DAE"/>
    <w:rsid w:val="0091156B"/>
    <w:rsid w:val="0091308B"/>
    <w:rsid w:val="0091574C"/>
    <w:rsid w:val="00923208"/>
    <w:rsid w:val="00923832"/>
    <w:rsid w:val="009258B8"/>
    <w:rsid w:val="00926A7F"/>
    <w:rsid w:val="00927A41"/>
    <w:rsid w:val="00930C70"/>
    <w:rsid w:val="00930D26"/>
    <w:rsid w:val="009314EB"/>
    <w:rsid w:val="009316C7"/>
    <w:rsid w:val="00935B52"/>
    <w:rsid w:val="00936940"/>
    <w:rsid w:val="00940803"/>
    <w:rsid w:val="0094096B"/>
    <w:rsid w:val="00941513"/>
    <w:rsid w:val="00941731"/>
    <w:rsid w:val="0094175E"/>
    <w:rsid w:val="0094383E"/>
    <w:rsid w:val="00943EF8"/>
    <w:rsid w:val="00944240"/>
    <w:rsid w:val="00944460"/>
    <w:rsid w:val="00944A39"/>
    <w:rsid w:val="00944FF4"/>
    <w:rsid w:val="00945D52"/>
    <w:rsid w:val="00946A6A"/>
    <w:rsid w:val="00954FC5"/>
    <w:rsid w:val="00957273"/>
    <w:rsid w:val="00960BB0"/>
    <w:rsid w:val="009631BD"/>
    <w:rsid w:val="009632BC"/>
    <w:rsid w:val="009637C5"/>
    <w:rsid w:val="00964041"/>
    <w:rsid w:val="00964317"/>
    <w:rsid w:val="0096481D"/>
    <w:rsid w:val="0096576B"/>
    <w:rsid w:val="00965A92"/>
    <w:rsid w:val="0096741B"/>
    <w:rsid w:val="009701B9"/>
    <w:rsid w:val="00970AA7"/>
    <w:rsid w:val="00971D8A"/>
    <w:rsid w:val="00972584"/>
    <w:rsid w:val="00973DEC"/>
    <w:rsid w:val="00975FF6"/>
    <w:rsid w:val="009773F8"/>
    <w:rsid w:val="00980222"/>
    <w:rsid w:val="009804B5"/>
    <w:rsid w:val="00980C6E"/>
    <w:rsid w:val="00981D02"/>
    <w:rsid w:val="009821D9"/>
    <w:rsid w:val="00982EE3"/>
    <w:rsid w:val="0098537C"/>
    <w:rsid w:val="009855A3"/>
    <w:rsid w:val="00990F4D"/>
    <w:rsid w:val="00991C2B"/>
    <w:rsid w:val="009921F9"/>
    <w:rsid w:val="00992610"/>
    <w:rsid w:val="00993844"/>
    <w:rsid w:val="00993EE5"/>
    <w:rsid w:val="00997359"/>
    <w:rsid w:val="009A0035"/>
    <w:rsid w:val="009A012D"/>
    <w:rsid w:val="009A1CEE"/>
    <w:rsid w:val="009A299D"/>
    <w:rsid w:val="009A3EF8"/>
    <w:rsid w:val="009A7935"/>
    <w:rsid w:val="009B1242"/>
    <w:rsid w:val="009B1AD6"/>
    <w:rsid w:val="009B1EE0"/>
    <w:rsid w:val="009B224D"/>
    <w:rsid w:val="009B717B"/>
    <w:rsid w:val="009B7411"/>
    <w:rsid w:val="009C0D7D"/>
    <w:rsid w:val="009C3751"/>
    <w:rsid w:val="009C42D9"/>
    <w:rsid w:val="009C4722"/>
    <w:rsid w:val="009C7722"/>
    <w:rsid w:val="009D723C"/>
    <w:rsid w:val="009E1163"/>
    <w:rsid w:val="009E14DB"/>
    <w:rsid w:val="009E53B9"/>
    <w:rsid w:val="009E5774"/>
    <w:rsid w:val="009E5FFF"/>
    <w:rsid w:val="009E6263"/>
    <w:rsid w:val="009E6744"/>
    <w:rsid w:val="009F1ACF"/>
    <w:rsid w:val="009F4095"/>
    <w:rsid w:val="009F6353"/>
    <w:rsid w:val="009F70B3"/>
    <w:rsid w:val="009F7EC8"/>
    <w:rsid w:val="00A006C2"/>
    <w:rsid w:val="00A00909"/>
    <w:rsid w:val="00A00FF9"/>
    <w:rsid w:val="00A03198"/>
    <w:rsid w:val="00A073EF"/>
    <w:rsid w:val="00A07EB3"/>
    <w:rsid w:val="00A10BCF"/>
    <w:rsid w:val="00A11AAD"/>
    <w:rsid w:val="00A1210E"/>
    <w:rsid w:val="00A12D69"/>
    <w:rsid w:val="00A131F4"/>
    <w:rsid w:val="00A13263"/>
    <w:rsid w:val="00A1397A"/>
    <w:rsid w:val="00A1664A"/>
    <w:rsid w:val="00A16911"/>
    <w:rsid w:val="00A2226B"/>
    <w:rsid w:val="00A22E09"/>
    <w:rsid w:val="00A23A06"/>
    <w:rsid w:val="00A25B3C"/>
    <w:rsid w:val="00A26648"/>
    <w:rsid w:val="00A271B5"/>
    <w:rsid w:val="00A27CB7"/>
    <w:rsid w:val="00A32305"/>
    <w:rsid w:val="00A3252F"/>
    <w:rsid w:val="00A33008"/>
    <w:rsid w:val="00A33487"/>
    <w:rsid w:val="00A33E55"/>
    <w:rsid w:val="00A356D4"/>
    <w:rsid w:val="00A36B45"/>
    <w:rsid w:val="00A37D0C"/>
    <w:rsid w:val="00A37DF2"/>
    <w:rsid w:val="00A4157C"/>
    <w:rsid w:val="00A41A1D"/>
    <w:rsid w:val="00A42441"/>
    <w:rsid w:val="00A43199"/>
    <w:rsid w:val="00A46878"/>
    <w:rsid w:val="00A4726B"/>
    <w:rsid w:val="00A53951"/>
    <w:rsid w:val="00A53E4D"/>
    <w:rsid w:val="00A54D0A"/>
    <w:rsid w:val="00A551D9"/>
    <w:rsid w:val="00A64B47"/>
    <w:rsid w:val="00A655AF"/>
    <w:rsid w:val="00A65874"/>
    <w:rsid w:val="00A67507"/>
    <w:rsid w:val="00A67A31"/>
    <w:rsid w:val="00A67D66"/>
    <w:rsid w:val="00A71691"/>
    <w:rsid w:val="00A72DE7"/>
    <w:rsid w:val="00A779A6"/>
    <w:rsid w:val="00A81DCE"/>
    <w:rsid w:val="00A81E89"/>
    <w:rsid w:val="00A83593"/>
    <w:rsid w:val="00A83CF7"/>
    <w:rsid w:val="00A85DF4"/>
    <w:rsid w:val="00A87633"/>
    <w:rsid w:val="00A87A12"/>
    <w:rsid w:val="00A9276F"/>
    <w:rsid w:val="00A942C0"/>
    <w:rsid w:val="00A94A5D"/>
    <w:rsid w:val="00A94E5B"/>
    <w:rsid w:val="00A97863"/>
    <w:rsid w:val="00AA0DC3"/>
    <w:rsid w:val="00AA1051"/>
    <w:rsid w:val="00AA118C"/>
    <w:rsid w:val="00AA13E7"/>
    <w:rsid w:val="00AA17CF"/>
    <w:rsid w:val="00AA244F"/>
    <w:rsid w:val="00AA245D"/>
    <w:rsid w:val="00AA2A0D"/>
    <w:rsid w:val="00AA328E"/>
    <w:rsid w:val="00AA4177"/>
    <w:rsid w:val="00AA48FF"/>
    <w:rsid w:val="00AA5A20"/>
    <w:rsid w:val="00AB0202"/>
    <w:rsid w:val="00AB07F6"/>
    <w:rsid w:val="00AB0ABA"/>
    <w:rsid w:val="00AB5508"/>
    <w:rsid w:val="00AB64D2"/>
    <w:rsid w:val="00AB7389"/>
    <w:rsid w:val="00AC0EE9"/>
    <w:rsid w:val="00AC0F04"/>
    <w:rsid w:val="00AC38E5"/>
    <w:rsid w:val="00AC541B"/>
    <w:rsid w:val="00AC77AC"/>
    <w:rsid w:val="00AD363C"/>
    <w:rsid w:val="00AD5DA4"/>
    <w:rsid w:val="00AD6780"/>
    <w:rsid w:val="00AD7800"/>
    <w:rsid w:val="00AE312B"/>
    <w:rsid w:val="00AE36D8"/>
    <w:rsid w:val="00AE37C8"/>
    <w:rsid w:val="00AE3AF4"/>
    <w:rsid w:val="00AE5AAD"/>
    <w:rsid w:val="00AE5FE7"/>
    <w:rsid w:val="00AE77A2"/>
    <w:rsid w:val="00AE7A29"/>
    <w:rsid w:val="00AF32F8"/>
    <w:rsid w:val="00AF53A1"/>
    <w:rsid w:val="00AF5D7B"/>
    <w:rsid w:val="00AF5E12"/>
    <w:rsid w:val="00AF60DF"/>
    <w:rsid w:val="00B012A2"/>
    <w:rsid w:val="00B0148C"/>
    <w:rsid w:val="00B023E0"/>
    <w:rsid w:val="00B02966"/>
    <w:rsid w:val="00B02B62"/>
    <w:rsid w:val="00B02DBC"/>
    <w:rsid w:val="00B034A2"/>
    <w:rsid w:val="00B104FB"/>
    <w:rsid w:val="00B113CE"/>
    <w:rsid w:val="00B113D2"/>
    <w:rsid w:val="00B11A0D"/>
    <w:rsid w:val="00B12030"/>
    <w:rsid w:val="00B1440F"/>
    <w:rsid w:val="00B14CFB"/>
    <w:rsid w:val="00B17957"/>
    <w:rsid w:val="00B17E87"/>
    <w:rsid w:val="00B20399"/>
    <w:rsid w:val="00B2061C"/>
    <w:rsid w:val="00B2235F"/>
    <w:rsid w:val="00B22623"/>
    <w:rsid w:val="00B23BED"/>
    <w:rsid w:val="00B24D67"/>
    <w:rsid w:val="00B25CB1"/>
    <w:rsid w:val="00B3012F"/>
    <w:rsid w:val="00B304CD"/>
    <w:rsid w:val="00B30AD5"/>
    <w:rsid w:val="00B30D73"/>
    <w:rsid w:val="00B315C1"/>
    <w:rsid w:val="00B329D2"/>
    <w:rsid w:val="00B33BE6"/>
    <w:rsid w:val="00B340D6"/>
    <w:rsid w:val="00B365CD"/>
    <w:rsid w:val="00B37C53"/>
    <w:rsid w:val="00B37D4E"/>
    <w:rsid w:val="00B40F7C"/>
    <w:rsid w:val="00B40F84"/>
    <w:rsid w:val="00B41068"/>
    <w:rsid w:val="00B41807"/>
    <w:rsid w:val="00B43014"/>
    <w:rsid w:val="00B4383E"/>
    <w:rsid w:val="00B45A9C"/>
    <w:rsid w:val="00B45D6C"/>
    <w:rsid w:val="00B462B4"/>
    <w:rsid w:val="00B46991"/>
    <w:rsid w:val="00B46A54"/>
    <w:rsid w:val="00B46F63"/>
    <w:rsid w:val="00B47224"/>
    <w:rsid w:val="00B51894"/>
    <w:rsid w:val="00B51E33"/>
    <w:rsid w:val="00B51FEA"/>
    <w:rsid w:val="00B52421"/>
    <w:rsid w:val="00B568FF"/>
    <w:rsid w:val="00B57DA6"/>
    <w:rsid w:val="00B61848"/>
    <w:rsid w:val="00B61AEC"/>
    <w:rsid w:val="00B62F9C"/>
    <w:rsid w:val="00B63652"/>
    <w:rsid w:val="00B65167"/>
    <w:rsid w:val="00B725F1"/>
    <w:rsid w:val="00B72EF3"/>
    <w:rsid w:val="00B74A06"/>
    <w:rsid w:val="00B752DF"/>
    <w:rsid w:val="00B76509"/>
    <w:rsid w:val="00B76BF2"/>
    <w:rsid w:val="00B77D69"/>
    <w:rsid w:val="00B804C6"/>
    <w:rsid w:val="00B82692"/>
    <w:rsid w:val="00B841DB"/>
    <w:rsid w:val="00B91107"/>
    <w:rsid w:val="00B91948"/>
    <w:rsid w:val="00B91D52"/>
    <w:rsid w:val="00B9237C"/>
    <w:rsid w:val="00B92F24"/>
    <w:rsid w:val="00B97590"/>
    <w:rsid w:val="00BA09A2"/>
    <w:rsid w:val="00BA0FFA"/>
    <w:rsid w:val="00BA3834"/>
    <w:rsid w:val="00BA39E9"/>
    <w:rsid w:val="00BA3B3B"/>
    <w:rsid w:val="00BA63AE"/>
    <w:rsid w:val="00BA7894"/>
    <w:rsid w:val="00BB1E34"/>
    <w:rsid w:val="00BB3613"/>
    <w:rsid w:val="00BB68B4"/>
    <w:rsid w:val="00BB7737"/>
    <w:rsid w:val="00BC1B21"/>
    <w:rsid w:val="00BC1C68"/>
    <w:rsid w:val="00BC23CC"/>
    <w:rsid w:val="00BC3AEB"/>
    <w:rsid w:val="00BC70EB"/>
    <w:rsid w:val="00BD0EC5"/>
    <w:rsid w:val="00BD1B75"/>
    <w:rsid w:val="00BD2F5D"/>
    <w:rsid w:val="00BD3CB4"/>
    <w:rsid w:val="00BD4291"/>
    <w:rsid w:val="00BD6746"/>
    <w:rsid w:val="00BE0293"/>
    <w:rsid w:val="00BE09B5"/>
    <w:rsid w:val="00BE0D1B"/>
    <w:rsid w:val="00BE3981"/>
    <w:rsid w:val="00BE3ADE"/>
    <w:rsid w:val="00BE3C75"/>
    <w:rsid w:val="00BE4381"/>
    <w:rsid w:val="00BE64D0"/>
    <w:rsid w:val="00BE687A"/>
    <w:rsid w:val="00BE71B8"/>
    <w:rsid w:val="00BE7DC0"/>
    <w:rsid w:val="00BF4312"/>
    <w:rsid w:val="00BF4E66"/>
    <w:rsid w:val="00BF592F"/>
    <w:rsid w:val="00BF6197"/>
    <w:rsid w:val="00BF6D87"/>
    <w:rsid w:val="00C00611"/>
    <w:rsid w:val="00C01DC6"/>
    <w:rsid w:val="00C023DC"/>
    <w:rsid w:val="00C0268F"/>
    <w:rsid w:val="00C02BCD"/>
    <w:rsid w:val="00C049FC"/>
    <w:rsid w:val="00C05620"/>
    <w:rsid w:val="00C06497"/>
    <w:rsid w:val="00C06899"/>
    <w:rsid w:val="00C06F58"/>
    <w:rsid w:val="00C102F9"/>
    <w:rsid w:val="00C11122"/>
    <w:rsid w:val="00C12B60"/>
    <w:rsid w:val="00C12D95"/>
    <w:rsid w:val="00C137AE"/>
    <w:rsid w:val="00C13C27"/>
    <w:rsid w:val="00C1621A"/>
    <w:rsid w:val="00C16A33"/>
    <w:rsid w:val="00C17A41"/>
    <w:rsid w:val="00C17A51"/>
    <w:rsid w:val="00C17B61"/>
    <w:rsid w:val="00C21BFA"/>
    <w:rsid w:val="00C228A6"/>
    <w:rsid w:val="00C2410E"/>
    <w:rsid w:val="00C3006C"/>
    <w:rsid w:val="00C30A55"/>
    <w:rsid w:val="00C318F4"/>
    <w:rsid w:val="00C31D85"/>
    <w:rsid w:val="00C32492"/>
    <w:rsid w:val="00C34111"/>
    <w:rsid w:val="00C341DC"/>
    <w:rsid w:val="00C36247"/>
    <w:rsid w:val="00C36A62"/>
    <w:rsid w:val="00C37012"/>
    <w:rsid w:val="00C3797C"/>
    <w:rsid w:val="00C37C71"/>
    <w:rsid w:val="00C37DD9"/>
    <w:rsid w:val="00C40797"/>
    <w:rsid w:val="00C41C50"/>
    <w:rsid w:val="00C41CB1"/>
    <w:rsid w:val="00C45095"/>
    <w:rsid w:val="00C52432"/>
    <w:rsid w:val="00C526E7"/>
    <w:rsid w:val="00C53063"/>
    <w:rsid w:val="00C53E22"/>
    <w:rsid w:val="00C551BB"/>
    <w:rsid w:val="00C554C0"/>
    <w:rsid w:val="00C55685"/>
    <w:rsid w:val="00C55B0C"/>
    <w:rsid w:val="00C56E91"/>
    <w:rsid w:val="00C5780F"/>
    <w:rsid w:val="00C60131"/>
    <w:rsid w:val="00C62F72"/>
    <w:rsid w:val="00C63244"/>
    <w:rsid w:val="00C63278"/>
    <w:rsid w:val="00C665AA"/>
    <w:rsid w:val="00C6789A"/>
    <w:rsid w:val="00C6796E"/>
    <w:rsid w:val="00C701E4"/>
    <w:rsid w:val="00C71579"/>
    <w:rsid w:val="00C75BCD"/>
    <w:rsid w:val="00C76E05"/>
    <w:rsid w:val="00C77C58"/>
    <w:rsid w:val="00C80E88"/>
    <w:rsid w:val="00C810DD"/>
    <w:rsid w:val="00C815FD"/>
    <w:rsid w:val="00C82864"/>
    <w:rsid w:val="00C8312C"/>
    <w:rsid w:val="00C838EB"/>
    <w:rsid w:val="00C85BB0"/>
    <w:rsid w:val="00C863E4"/>
    <w:rsid w:val="00C8690E"/>
    <w:rsid w:val="00C91070"/>
    <w:rsid w:val="00C91545"/>
    <w:rsid w:val="00C94C59"/>
    <w:rsid w:val="00C9554E"/>
    <w:rsid w:val="00C96B8B"/>
    <w:rsid w:val="00C9750C"/>
    <w:rsid w:val="00CA100D"/>
    <w:rsid w:val="00CA1B11"/>
    <w:rsid w:val="00CA2141"/>
    <w:rsid w:val="00CA2ADD"/>
    <w:rsid w:val="00CA58B8"/>
    <w:rsid w:val="00CA79CA"/>
    <w:rsid w:val="00CB437D"/>
    <w:rsid w:val="00CB4FC9"/>
    <w:rsid w:val="00CB5B88"/>
    <w:rsid w:val="00CB6139"/>
    <w:rsid w:val="00CB735E"/>
    <w:rsid w:val="00CB78C7"/>
    <w:rsid w:val="00CC195C"/>
    <w:rsid w:val="00CC22F5"/>
    <w:rsid w:val="00CC30DF"/>
    <w:rsid w:val="00CC4A0F"/>
    <w:rsid w:val="00CC6DCB"/>
    <w:rsid w:val="00CC7532"/>
    <w:rsid w:val="00CD09B4"/>
    <w:rsid w:val="00CD0EA5"/>
    <w:rsid w:val="00CD367D"/>
    <w:rsid w:val="00CD468F"/>
    <w:rsid w:val="00CD4E26"/>
    <w:rsid w:val="00CD60E7"/>
    <w:rsid w:val="00CD71E0"/>
    <w:rsid w:val="00CE0509"/>
    <w:rsid w:val="00CE10D8"/>
    <w:rsid w:val="00CE19B0"/>
    <w:rsid w:val="00CE3B41"/>
    <w:rsid w:val="00CE71BE"/>
    <w:rsid w:val="00CF0E93"/>
    <w:rsid w:val="00CF26F0"/>
    <w:rsid w:val="00CF272D"/>
    <w:rsid w:val="00CF3AE9"/>
    <w:rsid w:val="00CF6181"/>
    <w:rsid w:val="00CF683A"/>
    <w:rsid w:val="00CF7F97"/>
    <w:rsid w:val="00D01E85"/>
    <w:rsid w:val="00D02D29"/>
    <w:rsid w:val="00D04476"/>
    <w:rsid w:val="00D051A9"/>
    <w:rsid w:val="00D061E5"/>
    <w:rsid w:val="00D07FD9"/>
    <w:rsid w:val="00D111EE"/>
    <w:rsid w:val="00D12005"/>
    <w:rsid w:val="00D12481"/>
    <w:rsid w:val="00D12AFF"/>
    <w:rsid w:val="00D13140"/>
    <w:rsid w:val="00D14C6B"/>
    <w:rsid w:val="00D15CC5"/>
    <w:rsid w:val="00D22F4A"/>
    <w:rsid w:val="00D241EA"/>
    <w:rsid w:val="00D2459B"/>
    <w:rsid w:val="00D249CB"/>
    <w:rsid w:val="00D2543D"/>
    <w:rsid w:val="00D257A3"/>
    <w:rsid w:val="00D302E0"/>
    <w:rsid w:val="00D33476"/>
    <w:rsid w:val="00D33B63"/>
    <w:rsid w:val="00D33F7C"/>
    <w:rsid w:val="00D3439E"/>
    <w:rsid w:val="00D35F8E"/>
    <w:rsid w:val="00D3671E"/>
    <w:rsid w:val="00D36A1E"/>
    <w:rsid w:val="00D404D8"/>
    <w:rsid w:val="00D40606"/>
    <w:rsid w:val="00D4123D"/>
    <w:rsid w:val="00D41A2C"/>
    <w:rsid w:val="00D430D3"/>
    <w:rsid w:val="00D432A9"/>
    <w:rsid w:val="00D4388E"/>
    <w:rsid w:val="00D43EAD"/>
    <w:rsid w:val="00D44BB4"/>
    <w:rsid w:val="00D464A3"/>
    <w:rsid w:val="00D473BF"/>
    <w:rsid w:val="00D47D00"/>
    <w:rsid w:val="00D506F0"/>
    <w:rsid w:val="00D518F4"/>
    <w:rsid w:val="00D51CDB"/>
    <w:rsid w:val="00D5256D"/>
    <w:rsid w:val="00D525E2"/>
    <w:rsid w:val="00D53CA5"/>
    <w:rsid w:val="00D53CF3"/>
    <w:rsid w:val="00D540B9"/>
    <w:rsid w:val="00D55ED6"/>
    <w:rsid w:val="00D55EF3"/>
    <w:rsid w:val="00D578D2"/>
    <w:rsid w:val="00D60328"/>
    <w:rsid w:val="00D6051E"/>
    <w:rsid w:val="00D615A6"/>
    <w:rsid w:val="00D63378"/>
    <w:rsid w:val="00D63E3F"/>
    <w:rsid w:val="00D648F9"/>
    <w:rsid w:val="00D64E00"/>
    <w:rsid w:val="00D6680A"/>
    <w:rsid w:val="00D6786E"/>
    <w:rsid w:val="00D810A5"/>
    <w:rsid w:val="00D81246"/>
    <w:rsid w:val="00D82386"/>
    <w:rsid w:val="00D8502A"/>
    <w:rsid w:val="00D86DBE"/>
    <w:rsid w:val="00D87BFA"/>
    <w:rsid w:val="00D9096E"/>
    <w:rsid w:val="00D91D56"/>
    <w:rsid w:val="00D92369"/>
    <w:rsid w:val="00DA3D57"/>
    <w:rsid w:val="00DA4B63"/>
    <w:rsid w:val="00DA65A8"/>
    <w:rsid w:val="00DB026B"/>
    <w:rsid w:val="00DB0944"/>
    <w:rsid w:val="00DB0E0E"/>
    <w:rsid w:val="00DB1011"/>
    <w:rsid w:val="00DB550A"/>
    <w:rsid w:val="00DB717C"/>
    <w:rsid w:val="00DC0574"/>
    <w:rsid w:val="00DC0EEF"/>
    <w:rsid w:val="00DC1239"/>
    <w:rsid w:val="00DC3472"/>
    <w:rsid w:val="00DC5254"/>
    <w:rsid w:val="00DD07A1"/>
    <w:rsid w:val="00DD07B9"/>
    <w:rsid w:val="00DD21E6"/>
    <w:rsid w:val="00DD381F"/>
    <w:rsid w:val="00DD7AEE"/>
    <w:rsid w:val="00DE16D4"/>
    <w:rsid w:val="00DE1F99"/>
    <w:rsid w:val="00DE2017"/>
    <w:rsid w:val="00DE24DE"/>
    <w:rsid w:val="00DE33DC"/>
    <w:rsid w:val="00DE5543"/>
    <w:rsid w:val="00DE5E89"/>
    <w:rsid w:val="00DE6F60"/>
    <w:rsid w:val="00DF0973"/>
    <w:rsid w:val="00DF0C61"/>
    <w:rsid w:val="00DF39C3"/>
    <w:rsid w:val="00DF3A40"/>
    <w:rsid w:val="00DF5BDA"/>
    <w:rsid w:val="00DF66B7"/>
    <w:rsid w:val="00DF6A6E"/>
    <w:rsid w:val="00DF7409"/>
    <w:rsid w:val="00DF79D7"/>
    <w:rsid w:val="00DF7CA9"/>
    <w:rsid w:val="00E00F80"/>
    <w:rsid w:val="00E022F0"/>
    <w:rsid w:val="00E04612"/>
    <w:rsid w:val="00E0591C"/>
    <w:rsid w:val="00E06512"/>
    <w:rsid w:val="00E06E9B"/>
    <w:rsid w:val="00E123EA"/>
    <w:rsid w:val="00E14473"/>
    <w:rsid w:val="00E213E1"/>
    <w:rsid w:val="00E2263C"/>
    <w:rsid w:val="00E24870"/>
    <w:rsid w:val="00E24BE4"/>
    <w:rsid w:val="00E25547"/>
    <w:rsid w:val="00E2626B"/>
    <w:rsid w:val="00E27022"/>
    <w:rsid w:val="00E27456"/>
    <w:rsid w:val="00E30FC5"/>
    <w:rsid w:val="00E358DD"/>
    <w:rsid w:val="00E41BC9"/>
    <w:rsid w:val="00E42A21"/>
    <w:rsid w:val="00E42B5E"/>
    <w:rsid w:val="00E450EC"/>
    <w:rsid w:val="00E4571F"/>
    <w:rsid w:val="00E459DD"/>
    <w:rsid w:val="00E4751E"/>
    <w:rsid w:val="00E510CF"/>
    <w:rsid w:val="00E5121E"/>
    <w:rsid w:val="00E51AD5"/>
    <w:rsid w:val="00E53DB1"/>
    <w:rsid w:val="00E54719"/>
    <w:rsid w:val="00E56097"/>
    <w:rsid w:val="00E56347"/>
    <w:rsid w:val="00E56F64"/>
    <w:rsid w:val="00E575B5"/>
    <w:rsid w:val="00E577B2"/>
    <w:rsid w:val="00E61C01"/>
    <w:rsid w:val="00E61DC7"/>
    <w:rsid w:val="00E63BB8"/>
    <w:rsid w:val="00E642FB"/>
    <w:rsid w:val="00E66181"/>
    <w:rsid w:val="00E71D0A"/>
    <w:rsid w:val="00E71DF0"/>
    <w:rsid w:val="00E72633"/>
    <w:rsid w:val="00E73B47"/>
    <w:rsid w:val="00E7724D"/>
    <w:rsid w:val="00E80C22"/>
    <w:rsid w:val="00E81753"/>
    <w:rsid w:val="00E81F87"/>
    <w:rsid w:val="00E83803"/>
    <w:rsid w:val="00E8393F"/>
    <w:rsid w:val="00E8412D"/>
    <w:rsid w:val="00E8431B"/>
    <w:rsid w:val="00E849BA"/>
    <w:rsid w:val="00E85052"/>
    <w:rsid w:val="00E8509C"/>
    <w:rsid w:val="00E85427"/>
    <w:rsid w:val="00E8665B"/>
    <w:rsid w:val="00E86C68"/>
    <w:rsid w:val="00E90AD6"/>
    <w:rsid w:val="00E91857"/>
    <w:rsid w:val="00E944AA"/>
    <w:rsid w:val="00EA0D64"/>
    <w:rsid w:val="00EA1DA4"/>
    <w:rsid w:val="00EA2C72"/>
    <w:rsid w:val="00EA369E"/>
    <w:rsid w:val="00EA3709"/>
    <w:rsid w:val="00EA52B9"/>
    <w:rsid w:val="00EA5D3A"/>
    <w:rsid w:val="00EA6103"/>
    <w:rsid w:val="00EB0ED3"/>
    <w:rsid w:val="00EB1AEA"/>
    <w:rsid w:val="00EB3652"/>
    <w:rsid w:val="00EC132A"/>
    <w:rsid w:val="00EC2544"/>
    <w:rsid w:val="00EC4DA2"/>
    <w:rsid w:val="00EC6EFF"/>
    <w:rsid w:val="00ED1810"/>
    <w:rsid w:val="00ED1A3B"/>
    <w:rsid w:val="00ED1B63"/>
    <w:rsid w:val="00ED2393"/>
    <w:rsid w:val="00ED51C1"/>
    <w:rsid w:val="00ED5E22"/>
    <w:rsid w:val="00ED6D1C"/>
    <w:rsid w:val="00ED70B7"/>
    <w:rsid w:val="00EE1EF0"/>
    <w:rsid w:val="00EE207F"/>
    <w:rsid w:val="00EE620C"/>
    <w:rsid w:val="00EE6818"/>
    <w:rsid w:val="00EF1788"/>
    <w:rsid w:val="00EF443D"/>
    <w:rsid w:val="00EF5C2A"/>
    <w:rsid w:val="00EF6A85"/>
    <w:rsid w:val="00F00012"/>
    <w:rsid w:val="00F023B0"/>
    <w:rsid w:val="00F02FDF"/>
    <w:rsid w:val="00F03260"/>
    <w:rsid w:val="00F03D43"/>
    <w:rsid w:val="00F0474E"/>
    <w:rsid w:val="00F05C1D"/>
    <w:rsid w:val="00F06881"/>
    <w:rsid w:val="00F069A0"/>
    <w:rsid w:val="00F128F3"/>
    <w:rsid w:val="00F16558"/>
    <w:rsid w:val="00F16678"/>
    <w:rsid w:val="00F1687D"/>
    <w:rsid w:val="00F16C4A"/>
    <w:rsid w:val="00F16E0F"/>
    <w:rsid w:val="00F1704C"/>
    <w:rsid w:val="00F17591"/>
    <w:rsid w:val="00F21235"/>
    <w:rsid w:val="00F21A09"/>
    <w:rsid w:val="00F21C98"/>
    <w:rsid w:val="00F21D30"/>
    <w:rsid w:val="00F22B02"/>
    <w:rsid w:val="00F23FD4"/>
    <w:rsid w:val="00F2404A"/>
    <w:rsid w:val="00F245A7"/>
    <w:rsid w:val="00F26BF9"/>
    <w:rsid w:val="00F278A7"/>
    <w:rsid w:val="00F34A46"/>
    <w:rsid w:val="00F36578"/>
    <w:rsid w:val="00F37489"/>
    <w:rsid w:val="00F37BDD"/>
    <w:rsid w:val="00F40E85"/>
    <w:rsid w:val="00F41291"/>
    <w:rsid w:val="00F4312A"/>
    <w:rsid w:val="00F46E6B"/>
    <w:rsid w:val="00F46F0E"/>
    <w:rsid w:val="00F50E5B"/>
    <w:rsid w:val="00F51F9C"/>
    <w:rsid w:val="00F52EC2"/>
    <w:rsid w:val="00F52F76"/>
    <w:rsid w:val="00F5387A"/>
    <w:rsid w:val="00F563CA"/>
    <w:rsid w:val="00F567B2"/>
    <w:rsid w:val="00F56D81"/>
    <w:rsid w:val="00F603CB"/>
    <w:rsid w:val="00F6181A"/>
    <w:rsid w:val="00F620C6"/>
    <w:rsid w:val="00F63F7E"/>
    <w:rsid w:val="00F647C6"/>
    <w:rsid w:val="00F64A63"/>
    <w:rsid w:val="00F701AD"/>
    <w:rsid w:val="00F71792"/>
    <w:rsid w:val="00F71B3E"/>
    <w:rsid w:val="00F72019"/>
    <w:rsid w:val="00F739CE"/>
    <w:rsid w:val="00F73D33"/>
    <w:rsid w:val="00F73F0C"/>
    <w:rsid w:val="00F74092"/>
    <w:rsid w:val="00F768CB"/>
    <w:rsid w:val="00F76A6F"/>
    <w:rsid w:val="00F80C28"/>
    <w:rsid w:val="00F81B6E"/>
    <w:rsid w:val="00F86769"/>
    <w:rsid w:val="00F86971"/>
    <w:rsid w:val="00F904FA"/>
    <w:rsid w:val="00F913F3"/>
    <w:rsid w:val="00F920A6"/>
    <w:rsid w:val="00F92FB6"/>
    <w:rsid w:val="00F93425"/>
    <w:rsid w:val="00F947AB"/>
    <w:rsid w:val="00FA0EF7"/>
    <w:rsid w:val="00FA54BC"/>
    <w:rsid w:val="00FA66DE"/>
    <w:rsid w:val="00FA7AE3"/>
    <w:rsid w:val="00FB1234"/>
    <w:rsid w:val="00FB2F64"/>
    <w:rsid w:val="00FB3A6F"/>
    <w:rsid w:val="00FB4472"/>
    <w:rsid w:val="00FB6666"/>
    <w:rsid w:val="00FB7EF9"/>
    <w:rsid w:val="00FC06BB"/>
    <w:rsid w:val="00FC0B6E"/>
    <w:rsid w:val="00FC140D"/>
    <w:rsid w:val="00FC25AB"/>
    <w:rsid w:val="00FC2685"/>
    <w:rsid w:val="00FC4F4F"/>
    <w:rsid w:val="00FC6FE1"/>
    <w:rsid w:val="00FC76B4"/>
    <w:rsid w:val="00FC777D"/>
    <w:rsid w:val="00FD0F8E"/>
    <w:rsid w:val="00FD0F98"/>
    <w:rsid w:val="00FD127A"/>
    <w:rsid w:val="00FD6997"/>
    <w:rsid w:val="00FD6AEC"/>
    <w:rsid w:val="00FD7685"/>
    <w:rsid w:val="00FE2254"/>
    <w:rsid w:val="00FE321A"/>
    <w:rsid w:val="00FE4900"/>
    <w:rsid w:val="00FE5D88"/>
    <w:rsid w:val="00FE72CA"/>
    <w:rsid w:val="00FE7770"/>
    <w:rsid w:val="00FE78CB"/>
    <w:rsid w:val="00FF094D"/>
    <w:rsid w:val="00FF22B2"/>
    <w:rsid w:val="00FF28FA"/>
    <w:rsid w:val="00FF2B20"/>
    <w:rsid w:val="00FF2F93"/>
    <w:rsid w:val="00FF3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36AE0FD"/>
  <w15:docId w15:val="{B88D3D10-866C-4B99-A550-8987210D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B3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EF1788"/>
    <w:pPr>
      <w:keepNext/>
      <w:outlineLvl w:val="0"/>
    </w:pPr>
    <w:rPr>
      <w:sz w:val="24"/>
    </w:rPr>
  </w:style>
  <w:style w:type="paragraph" w:styleId="2">
    <w:name w:val="heading 2"/>
    <w:basedOn w:val="a"/>
    <w:next w:val="a"/>
    <w:link w:val="20"/>
    <w:qFormat/>
    <w:rsid w:val="00EF1788"/>
    <w:pPr>
      <w:keepNext/>
      <w:jc w:val="center"/>
      <w:outlineLvl w:val="1"/>
    </w:pPr>
    <w:rPr>
      <w:b/>
      <w:sz w:val="24"/>
    </w:rPr>
  </w:style>
  <w:style w:type="paragraph" w:styleId="3">
    <w:name w:val="heading 3"/>
    <w:basedOn w:val="a"/>
    <w:next w:val="a"/>
    <w:link w:val="30"/>
    <w:qFormat/>
    <w:rsid w:val="00EF1788"/>
    <w:pPr>
      <w:keepNext/>
      <w:jc w:val="center"/>
      <w:outlineLvl w:val="2"/>
    </w:pPr>
    <w:rPr>
      <w:b/>
      <w:snapToGrid w:val="0"/>
      <w:color w:val="000000"/>
    </w:rPr>
  </w:style>
  <w:style w:type="paragraph" w:styleId="4">
    <w:name w:val="heading 4"/>
    <w:basedOn w:val="a"/>
    <w:next w:val="a"/>
    <w:link w:val="40"/>
    <w:qFormat/>
    <w:rsid w:val="00EF1788"/>
    <w:pPr>
      <w:keepNext/>
      <w:spacing w:before="240" w:after="60"/>
      <w:outlineLvl w:val="3"/>
    </w:pPr>
    <w:rPr>
      <w:b/>
      <w:bCs/>
      <w:sz w:val="28"/>
      <w:szCs w:val="28"/>
    </w:rPr>
  </w:style>
  <w:style w:type="paragraph" w:styleId="6">
    <w:name w:val="heading 6"/>
    <w:basedOn w:val="a"/>
    <w:next w:val="a"/>
    <w:link w:val="60"/>
    <w:qFormat/>
    <w:rsid w:val="00EF1788"/>
    <w:pPr>
      <w:spacing w:before="240" w:after="60"/>
      <w:outlineLvl w:val="5"/>
    </w:pPr>
    <w:rPr>
      <w:b/>
      <w:bCs/>
      <w:sz w:val="22"/>
      <w:szCs w:val="22"/>
    </w:rPr>
  </w:style>
  <w:style w:type="paragraph" w:styleId="7">
    <w:name w:val="heading 7"/>
    <w:basedOn w:val="a"/>
    <w:next w:val="a"/>
    <w:link w:val="70"/>
    <w:unhideWhenUsed/>
    <w:qFormat/>
    <w:rsid w:val="00713331"/>
    <w:pPr>
      <w:keepNext/>
      <w:widowControl w:val="0"/>
      <w:jc w:val="center"/>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713331"/>
    <w:rPr>
      <w:rFonts w:ascii="Times New Roman" w:eastAsia="Times New Roman" w:hAnsi="Times New Roman" w:cs="Times New Roman"/>
      <w:b/>
      <w:sz w:val="24"/>
      <w:szCs w:val="20"/>
      <w:lang w:eastAsia="ru-RU"/>
    </w:rPr>
  </w:style>
  <w:style w:type="paragraph" w:styleId="a3">
    <w:name w:val="annotation text"/>
    <w:basedOn w:val="a"/>
    <w:link w:val="a4"/>
    <w:unhideWhenUsed/>
    <w:rsid w:val="00713331"/>
  </w:style>
  <w:style w:type="character" w:customStyle="1" w:styleId="a4">
    <w:name w:val="Текст примечания Знак"/>
    <w:basedOn w:val="a0"/>
    <w:link w:val="a3"/>
    <w:rsid w:val="00713331"/>
    <w:rPr>
      <w:rFonts w:ascii="Times New Roman" w:eastAsia="Times New Roman" w:hAnsi="Times New Roman" w:cs="Times New Roman"/>
      <w:sz w:val="20"/>
      <w:szCs w:val="20"/>
      <w:lang w:eastAsia="ru-RU"/>
    </w:rPr>
  </w:style>
  <w:style w:type="paragraph" w:styleId="a5">
    <w:name w:val="Body Text"/>
    <w:basedOn w:val="a"/>
    <w:link w:val="a6"/>
    <w:unhideWhenUsed/>
    <w:rsid w:val="00713331"/>
    <w:pPr>
      <w:jc w:val="both"/>
    </w:pPr>
    <w:rPr>
      <w:sz w:val="24"/>
    </w:rPr>
  </w:style>
  <w:style w:type="character" w:customStyle="1" w:styleId="a6">
    <w:name w:val="Основной текст Знак"/>
    <w:basedOn w:val="a0"/>
    <w:link w:val="a5"/>
    <w:rsid w:val="00713331"/>
    <w:rPr>
      <w:rFonts w:ascii="Times New Roman" w:eastAsia="Times New Roman" w:hAnsi="Times New Roman" w:cs="Times New Roman"/>
      <w:sz w:val="24"/>
      <w:szCs w:val="20"/>
      <w:lang w:eastAsia="ru-RU"/>
    </w:rPr>
  </w:style>
  <w:style w:type="paragraph" w:styleId="21">
    <w:name w:val="Body Text 2"/>
    <w:basedOn w:val="a"/>
    <w:link w:val="22"/>
    <w:unhideWhenUsed/>
    <w:rsid w:val="00713331"/>
    <w:pPr>
      <w:widowControl w:val="0"/>
      <w:shd w:val="clear" w:color="auto" w:fill="FFFFFF"/>
      <w:spacing w:line="269" w:lineRule="exact"/>
      <w:ind w:right="19"/>
      <w:jc w:val="both"/>
    </w:pPr>
    <w:rPr>
      <w:sz w:val="24"/>
    </w:rPr>
  </w:style>
  <w:style w:type="character" w:customStyle="1" w:styleId="22">
    <w:name w:val="Основной текст 2 Знак"/>
    <w:basedOn w:val="a0"/>
    <w:link w:val="21"/>
    <w:rsid w:val="00713331"/>
    <w:rPr>
      <w:rFonts w:ascii="Times New Roman" w:eastAsia="Times New Roman" w:hAnsi="Times New Roman" w:cs="Times New Roman"/>
      <w:sz w:val="24"/>
      <w:szCs w:val="20"/>
      <w:shd w:val="clear" w:color="auto" w:fill="FFFFFF"/>
      <w:lang w:eastAsia="ru-RU"/>
    </w:rPr>
  </w:style>
  <w:style w:type="paragraph" w:styleId="31">
    <w:name w:val="Body Text 3"/>
    <w:basedOn w:val="a"/>
    <w:link w:val="32"/>
    <w:unhideWhenUsed/>
    <w:rsid w:val="00713331"/>
    <w:pPr>
      <w:spacing w:after="120"/>
    </w:pPr>
    <w:rPr>
      <w:sz w:val="16"/>
      <w:szCs w:val="16"/>
    </w:rPr>
  </w:style>
  <w:style w:type="character" w:customStyle="1" w:styleId="32">
    <w:name w:val="Основной текст 3 Знак"/>
    <w:basedOn w:val="a0"/>
    <w:link w:val="31"/>
    <w:rsid w:val="00713331"/>
    <w:rPr>
      <w:rFonts w:ascii="Times New Roman" w:eastAsia="Times New Roman" w:hAnsi="Times New Roman" w:cs="Times New Roman"/>
      <w:sz w:val="16"/>
      <w:szCs w:val="16"/>
      <w:lang w:eastAsia="ru-RU"/>
    </w:rPr>
  </w:style>
  <w:style w:type="paragraph" w:styleId="a7">
    <w:name w:val="Plain Text"/>
    <w:basedOn w:val="a"/>
    <w:link w:val="a8"/>
    <w:uiPriority w:val="99"/>
    <w:unhideWhenUsed/>
    <w:rsid w:val="00713331"/>
    <w:rPr>
      <w:rFonts w:ascii="Courier New" w:hAnsi="Courier New"/>
    </w:rPr>
  </w:style>
  <w:style w:type="character" w:customStyle="1" w:styleId="a8">
    <w:name w:val="Текст Знак"/>
    <w:basedOn w:val="a0"/>
    <w:link w:val="a7"/>
    <w:uiPriority w:val="99"/>
    <w:rsid w:val="00713331"/>
    <w:rPr>
      <w:rFonts w:ascii="Courier New" w:eastAsia="Times New Roman" w:hAnsi="Courier New" w:cs="Times New Roman"/>
      <w:sz w:val="20"/>
      <w:szCs w:val="20"/>
      <w:lang w:eastAsia="ru-RU"/>
    </w:rPr>
  </w:style>
  <w:style w:type="paragraph" w:styleId="a9">
    <w:name w:val="List Paragraph"/>
    <w:basedOn w:val="a"/>
    <w:uiPriority w:val="34"/>
    <w:qFormat/>
    <w:rsid w:val="00713331"/>
    <w:pPr>
      <w:ind w:left="708"/>
    </w:pPr>
  </w:style>
  <w:style w:type="paragraph" w:customStyle="1" w:styleId="ConsNormal">
    <w:name w:val="ConsNormal"/>
    <w:rsid w:val="00713331"/>
    <w:pPr>
      <w:spacing w:after="0" w:line="240" w:lineRule="auto"/>
      <w:ind w:firstLine="720"/>
    </w:pPr>
    <w:rPr>
      <w:rFonts w:ascii="Times New Roman" w:eastAsia="Times New Roman" w:hAnsi="Times New Roman" w:cs="Times New Roman"/>
      <w:sz w:val="20"/>
      <w:szCs w:val="20"/>
      <w:lang w:eastAsia="ru-RU"/>
    </w:rPr>
  </w:style>
  <w:style w:type="paragraph" w:customStyle="1" w:styleId="Normal1">
    <w:name w:val="Normal1"/>
    <w:uiPriority w:val="99"/>
    <w:rsid w:val="00713331"/>
    <w:pPr>
      <w:widowControl w:val="0"/>
      <w:spacing w:after="0" w:line="300" w:lineRule="auto"/>
      <w:ind w:firstLine="720"/>
      <w:jc w:val="both"/>
    </w:pPr>
    <w:rPr>
      <w:rFonts w:ascii="Times New Roman" w:eastAsia="Times New Roman" w:hAnsi="Times New Roman" w:cs="Times New Roman"/>
      <w:lang w:eastAsia="ru-RU"/>
    </w:rPr>
  </w:style>
  <w:style w:type="paragraph" w:customStyle="1" w:styleId="FR1">
    <w:name w:val="FR1"/>
    <w:rsid w:val="00713331"/>
    <w:pPr>
      <w:widowControl w:val="0"/>
      <w:autoSpaceDE w:val="0"/>
      <w:autoSpaceDN w:val="0"/>
      <w:adjustRightInd w:val="0"/>
      <w:spacing w:before="280" w:after="0" w:line="240" w:lineRule="auto"/>
      <w:ind w:left="80"/>
    </w:pPr>
    <w:rPr>
      <w:rFonts w:ascii="Arial" w:eastAsia="Times New Roman" w:hAnsi="Arial" w:cs="Arial"/>
      <w:i/>
      <w:iCs/>
      <w:sz w:val="20"/>
      <w:szCs w:val="20"/>
      <w:lang w:eastAsia="ru-RU"/>
    </w:rPr>
  </w:style>
  <w:style w:type="character" w:styleId="aa">
    <w:name w:val="annotation reference"/>
    <w:basedOn w:val="a0"/>
    <w:unhideWhenUsed/>
    <w:rsid w:val="00713331"/>
    <w:rPr>
      <w:rFonts w:ascii="Times New Roman" w:hAnsi="Times New Roman" w:cs="Times New Roman" w:hint="default"/>
      <w:sz w:val="16"/>
      <w:szCs w:val="16"/>
    </w:rPr>
  </w:style>
  <w:style w:type="character" w:customStyle="1" w:styleId="ab">
    <w:name w:val="Цветовое выделение"/>
    <w:uiPriority w:val="99"/>
    <w:rsid w:val="00713331"/>
    <w:rPr>
      <w:b/>
      <w:bCs w:val="0"/>
      <w:color w:val="000080"/>
    </w:rPr>
  </w:style>
  <w:style w:type="paragraph" w:styleId="ac">
    <w:name w:val="Balloon Text"/>
    <w:basedOn w:val="a"/>
    <w:link w:val="ad"/>
    <w:semiHidden/>
    <w:unhideWhenUsed/>
    <w:rsid w:val="00713331"/>
    <w:rPr>
      <w:rFonts w:ascii="Tahoma" w:hAnsi="Tahoma" w:cs="Tahoma"/>
      <w:sz w:val="16"/>
      <w:szCs w:val="16"/>
    </w:rPr>
  </w:style>
  <w:style w:type="character" w:customStyle="1" w:styleId="ad">
    <w:name w:val="Текст выноски Знак"/>
    <w:basedOn w:val="a0"/>
    <w:link w:val="ac"/>
    <w:semiHidden/>
    <w:rsid w:val="00713331"/>
    <w:rPr>
      <w:rFonts w:ascii="Tahoma" w:eastAsia="Times New Roman" w:hAnsi="Tahoma" w:cs="Tahoma"/>
      <w:sz w:val="16"/>
      <w:szCs w:val="16"/>
      <w:lang w:eastAsia="ru-RU"/>
    </w:rPr>
  </w:style>
  <w:style w:type="paragraph" w:styleId="ae">
    <w:name w:val="header"/>
    <w:basedOn w:val="a"/>
    <w:link w:val="af"/>
    <w:unhideWhenUsed/>
    <w:rsid w:val="007C331C"/>
    <w:pPr>
      <w:tabs>
        <w:tab w:val="center" w:pos="4677"/>
        <w:tab w:val="right" w:pos="9355"/>
      </w:tabs>
    </w:pPr>
  </w:style>
  <w:style w:type="character" w:customStyle="1" w:styleId="af">
    <w:name w:val="Верхний колонтитул Знак"/>
    <w:basedOn w:val="a0"/>
    <w:link w:val="ae"/>
    <w:rsid w:val="007C331C"/>
    <w:rPr>
      <w:rFonts w:ascii="Times New Roman" w:eastAsia="Times New Roman" w:hAnsi="Times New Roman" w:cs="Times New Roman"/>
      <w:sz w:val="20"/>
      <w:szCs w:val="20"/>
      <w:lang w:eastAsia="ru-RU"/>
    </w:rPr>
  </w:style>
  <w:style w:type="paragraph" w:styleId="af0">
    <w:name w:val="footer"/>
    <w:basedOn w:val="a"/>
    <w:link w:val="af1"/>
    <w:uiPriority w:val="99"/>
    <w:unhideWhenUsed/>
    <w:rsid w:val="007C331C"/>
    <w:pPr>
      <w:tabs>
        <w:tab w:val="center" w:pos="4677"/>
        <w:tab w:val="right" w:pos="9355"/>
      </w:tabs>
    </w:pPr>
  </w:style>
  <w:style w:type="character" w:customStyle="1" w:styleId="af1">
    <w:name w:val="Нижний колонтитул Знак"/>
    <w:basedOn w:val="a0"/>
    <w:link w:val="af0"/>
    <w:uiPriority w:val="99"/>
    <w:rsid w:val="007C331C"/>
    <w:rPr>
      <w:rFonts w:ascii="Times New Roman" w:eastAsia="Times New Roman" w:hAnsi="Times New Roman" w:cs="Times New Roman"/>
      <w:sz w:val="20"/>
      <w:szCs w:val="20"/>
      <w:lang w:eastAsia="ru-RU"/>
    </w:rPr>
  </w:style>
  <w:style w:type="character" w:styleId="af2">
    <w:name w:val="Hyperlink"/>
    <w:uiPriority w:val="99"/>
    <w:unhideWhenUsed/>
    <w:rsid w:val="00412BC9"/>
    <w:rPr>
      <w:rFonts w:ascii="Times New Roman" w:hAnsi="Times New Roman" w:cs="Times New Roman" w:hint="default"/>
      <w:color w:val="0000FF"/>
      <w:u w:val="single"/>
    </w:rPr>
  </w:style>
  <w:style w:type="character" w:styleId="af3">
    <w:name w:val="Strong"/>
    <w:qFormat/>
    <w:rsid w:val="00300C4D"/>
    <w:rPr>
      <w:b/>
      <w:bCs/>
    </w:rPr>
  </w:style>
  <w:style w:type="character" w:customStyle="1" w:styleId="apple-converted-space">
    <w:name w:val="apple-converted-space"/>
    <w:rsid w:val="00300C4D"/>
  </w:style>
  <w:style w:type="paragraph" w:styleId="af4">
    <w:name w:val="Normal (Web)"/>
    <w:basedOn w:val="a"/>
    <w:rsid w:val="00300C4D"/>
    <w:pPr>
      <w:spacing w:before="100" w:beforeAutospacing="1" w:after="100" w:afterAutospacing="1"/>
    </w:pPr>
    <w:rPr>
      <w:sz w:val="24"/>
      <w:szCs w:val="24"/>
    </w:rPr>
  </w:style>
  <w:style w:type="character" w:styleId="af5">
    <w:name w:val="Emphasis"/>
    <w:qFormat/>
    <w:rsid w:val="00300C4D"/>
    <w:rPr>
      <w:i/>
      <w:iCs/>
    </w:rPr>
  </w:style>
  <w:style w:type="paragraph" w:styleId="af6">
    <w:name w:val="annotation subject"/>
    <w:basedOn w:val="a3"/>
    <w:next w:val="a3"/>
    <w:link w:val="af7"/>
    <w:unhideWhenUsed/>
    <w:rsid w:val="0073082F"/>
    <w:rPr>
      <w:b/>
      <w:bCs/>
    </w:rPr>
  </w:style>
  <w:style w:type="character" w:customStyle="1" w:styleId="af7">
    <w:name w:val="Тема примечания Знак"/>
    <w:basedOn w:val="a4"/>
    <w:link w:val="af6"/>
    <w:rsid w:val="0073082F"/>
    <w:rPr>
      <w:rFonts w:ascii="Times New Roman" w:eastAsia="Times New Roman" w:hAnsi="Times New Roman" w:cs="Times New Roman"/>
      <w:b/>
      <w:bCs/>
      <w:sz w:val="20"/>
      <w:szCs w:val="20"/>
      <w:lang w:eastAsia="ru-RU"/>
    </w:rPr>
  </w:style>
  <w:style w:type="character" w:customStyle="1" w:styleId="af8">
    <w:name w:val="Гипертекстовая ссылка"/>
    <w:rsid w:val="009F7EC8"/>
    <w:rPr>
      <w:color w:val="008000"/>
      <w:u w:val="single"/>
    </w:rPr>
  </w:style>
  <w:style w:type="character" w:customStyle="1" w:styleId="10">
    <w:name w:val="Заголовок 1 Знак"/>
    <w:basedOn w:val="a0"/>
    <w:link w:val="1"/>
    <w:rsid w:val="00EF1788"/>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EF1788"/>
    <w:rPr>
      <w:rFonts w:ascii="Times New Roman" w:eastAsia="Times New Roman" w:hAnsi="Times New Roman" w:cs="Times New Roman"/>
      <w:b/>
      <w:sz w:val="24"/>
      <w:szCs w:val="20"/>
      <w:lang w:eastAsia="ru-RU"/>
    </w:rPr>
  </w:style>
  <w:style w:type="character" w:customStyle="1" w:styleId="30">
    <w:name w:val="Заголовок 3 Знак"/>
    <w:basedOn w:val="a0"/>
    <w:link w:val="3"/>
    <w:rsid w:val="00EF1788"/>
    <w:rPr>
      <w:rFonts w:ascii="Times New Roman" w:eastAsia="Times New Roman" w:hAnsi="Times New Roman" w:cs="Times New Roman"/>
      <w:b/>
      <w:snapToGrid w:val="0"/>
      <w:color w:val="000000"/>
      <w:sz w:val="20"/>
      <w:szCs w:val="20"/>
      <w:lang w:eastAsia="ru-RU"/>
    </w:rPr>
  </w:style>
  <w:style w:type="character" w:customStyle="1" w:styleId="40">
    <w:name w:val="Заголовок 4 Знак"/>
    <w:basedOn w:val="a0"/>
    <w:link w:val="4"/>
    <w:rsid w:val="00EF1788"/>
    <w:rPr>
      <w:rFonts w:ascii="Times New Roman" w:eastAsia="Times New Roman" w:hAnsi="Times New Roman" w:cs="Times New Roman"/>
      <w:b/>
      <w:bCs/>
      <w:sz w:val="28"/>
      <w:szCs w:val="28"/>
      <w:lang w:eastAsia="ru-RU"/>
    </w:rPr>
  </w:style>
  <w:style w:type="character" w:customStyle="1" w:styleId="60">
    <w:name w:val="Заголовок 6 Знак"/>
    <w:basedOn w:val="a0"/>
    <w:link w:val="6"/>
    <w:rsid w:val="00EF1788"/>
    <w:rPr>
      <w:rFonts w:ascii="Times New Roman" w:eastAsia="Times New Roman" w:hAnsi="Times New Roman" w:cs="Times New Roman"/>
      <w:b/>
      <w:bCs/>
      <w:lang w:eastAsia="ru-RU"/>
    </w:rPr>
  </w:style>
  <w:style w:type="paragraph" w:styleId="af9">
    <w:name w:val="Body Text Indent"/>
    <w:basedOn w:val="a"/>
    <w:link w:val="afa"/>
    <w:rsid w:val="00EF1788"/>
    <w:pPr>
      <w:ind w:firstLine="567"/>
      <w:jc w:val="both"/>
    </w:pPr>
    <w:rPr>
      <w:sz w:val="24"/>
    </w:rPr>
  </w:style>
  <w:style w:type="character" w:customStyle="1" w:styleId="afa">
    <w:name w:val="Основной текст с отступом Знак"/>
    <w:basedOn w:val="a0"/>
    <w:link w:val="af9"/>
    <w:rsid w:val="00EF1788"/>
    <w:rPr>
      <w:rFonts w:ascii="Times New Roman" w:eastAsia="Times New Roman" w:hAnsi="Times New Roman" w:cs="Times New Roman"/>
      <w:sz w:val="24"/>
      <w:szCs w:val="20"/>
      <w:lang w:eastAsia="ru-RU"/>
    </w:rPr>
  </w:style>
  <w:style w:type="paragraph" w:styleId="afb">
    <w:name w:val="Block Text"/>
    <w:basedOn w:val="a"/>
    <w:rsid w:val="00EF1788"/>
    <w:pPr>
      <w:shd w:val="clear" w:color="auto" w:fill="FFFFFF"/>
      <w:spacing w:line="269" w:lineRule="exact"/>
      <w:ind w:left="19" w:right="67" w:firstLine="548"/>
      <w:jc w:val="both"/>
    </w:pPr>
    <w:rPr>
      <w:sz w:val="24"/>
    </w:rPr>
  </w:style>
  <w:style w:type="paragraph" w:styleId="23">
    <w:name w:val="Body Text Indent 2"/>
    <w:basedOn w:val="a"/>
    <w:link w:val="24"/>
    <w:rsid w:val="00EF1788"/>
    <w:pPr>
      <w:shd w:val="clear" w:color="auto" w:fill="FFFFFF"/>
      <w:spacing w:line="269" w:lineRule="exact"/>
      <w:ind w:right="19" w:firstLine="548"/>
      <w:jc w:val="both"/>
    </w:pPr>
    <w:rPr>
      <w:sz w:val="24"/>
    </w:rPr>
  </w:style>
  <w:style w:type="character" w:customStyle="1" w:styleId="24">
    <w:name w:val="Основной текст с отступом 2 Знак"/>
    <w:basedOn w:val="a0"/>
    <w:link w:val="23"/>
    <w:rsid w:val="00EF1788"/>
    <w:rPr>
      <w:rFonts w:ascii="Times New Roman" w:eastAsia="Times New Roman" w:hAnsi="Times New Roman" w:cs="Times New Roman"/>
      <w:sz w:val="24"/>
      <w:szCs w:val="20"/>
      <w:shd w:val="clear" w:color="auto" w:fill="FFFFFF"/>
      <w:lang w:eastAsia="ru-RU"/>
    </w:rPr>
  </w:style>
  <w:style w:type="paragraph" w:customStyle="1" w:styleId="ConsNonformat">
    <w:name w:val="ConsNonformat"/>
    <w:rsid w:val="00EF1788"/>
    <w:pPr>
      <w:widowControl w:val="0"/>
      <w:spacing w:after="0" w:line="240" w:lineRule="auto"/>
    </w:pPr>
    <w:rPr>
      <w:rFonts w:ascii="Courier New" w:eastAsia="Times New Roman" w:hAnsi="Courier New" w:cs="Times New Roman"/>
      <w:snapToGrid w:val="0"/>
      <w:sz w:val="20"/>
      <w:szCs w:val="20"/>
      <w:lang w:eastAsia="ru-RU"/>
    </w:rPr>
  </w:style>
  <w:style w:type="paragraph" w:styleId="33">
    <w:name w:val="Body Text Indent 3"/>
    <w:basedOn w:val="a"/>
    <w:link w:val="34"/>
    <w:rsid w:val="00EF1788"/>
    <w:pPr>
      <w:shd w:val="clear" w:color="auto" w:fill="FFFFFF"/>
      <w:spacing w:line="274" w:lineRule="exact"/>
      <w:ind w:right="14" w:firstLine="567"/>
      <w:jc w:val="both"/>
    </w:pPr>
    <w:rPr>
      <w:sz w:val="24"/>
    </w:rPr>
  </w:style>
  <w:style w:type="character" w:customStyle="1" w:styleId="34">
    <w:name w:val="Основной текст с отступом 3 Знак"/>
    <w:basedOn w:val="a0"/>
    <w:link w:val="33"/>
    <w:rsid w:val="00EF1788"/>
    <w:rPr>
      <w:rFonts w:ascii="Times New Roman" w:eastAsia="Times New Roman" w:hAnsi="Times New Roman" w:cs="Times New Roman"/>
      <w:sz w:val="24"/>
      <w:szCs w:val="20"/>
      <w:shd w:val="clear" w:color="auto" w:fill="FFFFFF"/>
      <w:lang w:eastAsia="ru-RU"/>
    </w:rPr>
  </w:style>
  <w:style w:type="paragraph" w:styleId="afc">
    <w:name w:val="Title"/>
    <w:basedOn w:val="a"/>
    <w:link w:val="afd"/>
    <w:qFormat/>
    <w:rsid w:val="00EF1788"/>
    <w:pPr>
      <w:jc w:val="center"/>
    </w:pPr>
    <w:rPr>
      <w:b/>
      <w:sz w:val="24"/>
    </w:rPr>
  </w:style>
  <w:style w:type="character" w:customStyle="1" w:styleId="afd">
    <w:name w:val="Заголовок Знак"/>
    <w:basedOn w:val="a0"/>
    <w:link w:val="afc"/>
    <w:rsid w:val="00EF1788"/>
    <w:rPr>
      <w:rFonts w:ascii="Times New Roman" w:eastAsia="Times New Roman" w:hAnsi="Times New Roman" w:cs="Times New Roman"/>
      <w:b/>
      <w:sz w:val="24"/>
      <w:szCs w:val="20"/>
      <w:lang w:eastAsia="ru-RU"/>
    </w:rPr>
  </w:style>
  <w:style w:type="paragraph" w:customStyle="1" w:styleId="11">
    <w:name w:val="Обычный1"/>
    <w:rsid w:val="00EF1788"/>
    <w:pPr>
      <w:widowControl w:val="0"/>
      <w:spacing w:after="0" w:line="300" w:lineRule="auto"/>
      <w:ind w:firstLine="720"/>
      <w:jc w:val="both"/>
    </w:pPr>
    <w:rPr>
      <w:rFonts w:ascii="Times New Roman" w:eastAsia="Times New Roman" w:hAnsi="Times New Roman" w:cs="Times New Roman"/>
      <w:snapToGrid w:val="0"/>
      <w:lang w:eastAsia="ru-RU"/>
    </w:rPr>
  </w:style>
  <w:style w:type="paragraph" w:customStyle="1" w:styleId="210">
    <w:name w:val="Основной текст 21"/>
    <w:basedOn w:val="a"/>
    <w:rsid w:val="00EF1788"/>
    <w:pPr>
      <w:widowControl w:val="0"/>
      <w:ind w:left="120" w:firstLine="589"/>
    </w:pPr>
    <w:rPr>
      <w:sz w:val="24"/>
    </w:rPr>
  </w:style>
  <w:style w:type="paragraph" w:styleId="41">
    <w:name w:val="List Continue 4"/>
    <w:basedOn w:val="a"/>
    <w:rsid w:val="00EF1788"/>
    <w:pPr>
      <w:widowControl w:val="0"/>
      <w:autoSpaceDE w:val="0"/>
      <w:autoSpaceDN w:val="0"/>
      <w:adjustRightInd w:val="0"/>
      <w:spacing w:after="120"/>
      <w:ind w:left="1132"/>
    </w:pPr>
  </w:style>
  <w:style w:type="character" w:styleId="afe">
    <w:name w:val="page number"/>
    <w:basedOn w:val="a0"/>
    <w:rsid w:val="00EF1788"/>
  </w:style>
  <w:style w:type="character" w:styleId="aff">
    <w:name w:val="footnote reference"/>
    <w:semiHidden/>
    <w:rsid w:val="00EF1788"/>
    <w:rPr>
      <w:vertAlign w:val="superscript"/>
    </w:rPr>
  </w:style>
  <w:style w:type="paragraph" w:styleId="aff0">
    <w:name w:val="footnote text"/>
    <w:basedOn w:val="a"/>
    <w:link w:val="aff1"/>
    <w:semiHidden/>
    <w:rsid w:val="00EF1788"/>
  </w:style>
  <w:style w:type="character" w:customStyle="1" w:styleId="aff1">
    <w:name w:val="Текст сноски Знак"/>
    <w:basedOn w:val="a0"/>
    <w:link w:val="aff0"/>
    <w:semiHidden/>
    <w:rsid w:val="00EF1788"/>
    <w:rPr>
      <w:rFonts w:ascii="Times New Roman" w:eastAsia="Times New Roman" w:hAnsi="Times New Roman" w:cs="Times New Roman"/>
      <w:sz w:val="20"/>
      <w:szCs w:val="20"/>
      <w:lang w:eastAsia="ru-RU"/>
    </w:rPr>
  </w:style>
  <w:style w:type="table" w:styleId="aff2">
    <w:name w:val="Table Grid"/>
    <w:basedOn w:val="a1"/>
    <w:rsid w:val="00EF1788"/>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3">
    <w:name w:val="Знак Знак Знак Знак"/>
    <w:basedOn w:val="a"/>
    <w:semiHidden/>
    <w:rsid w:val="00EF1788"/>
    <w:pPr>
      <w:tabs>
        <w:tab w:val="num" w:pos="360"/>
      </w:tabs>
      <w:spacing w:after="160" w:line="240" w:lineRule="exact"/>
    </w:pPr>
    <w:rPr>
      <w:rFonts w:ascii="Verdana" w:hAnsi="Verdana" w:cs="Verdana"/>
      <w:lang w:val="en-US" w:eastAsia="en-US"/>
    </w:rPr>
  </w:style>
  <w:style w:type="paragraph" w:customStyle="1" w:styleId="ConsTitle">
    <w:name w:val="ConsTitle"/>
    <w:rsid w:val="00EF1788"/>
    <w:pPr>
      <w:widowControl w:val="0"/>
      <w:spacing w:after="0" w:line="240" w:lineRule="auto"/>
    </w:pPr>
    <w:rPr>
      <w:rFonts w:ascii="Arial" w:eastAsia="Times New Roman" w:hAnsi="Arial" w:cs="Times New Roman"/>
      <w:b/>
      <w:sz w:val="16"/>
      <w:szCs w:val="20"/>
      <w:lang w:eastAsia="ru-RU"/>
    </w:rPr>
  </w:style>
  <w:style w:type="paragraph" w:customStyle="1" w:styleId="ConsPlusNormal">
    <w:name w:val="ConsPlusNormal"/>
    <w:rsid w:val="00EF178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EF178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25">
    <w:name w:val="Обычный2"/>
    <w:rsid w:val="00EF1788"/>
    <w:pPr>
      <w:widowControl w:val="0"/>
      <w:snapToGrid w:val="0"/>
      <w:spacing w:after="0" w:line="300" w:lineRule="auto"/>
      <w:ind w:firstLine="720"/>
      <w:jc w:val="both"/>
    </w:pPr>
    <w:rPr>
      <w:rFonts w:ascii="Times New Roman" w:eastAsia="Times New Roman" w:hAnsi="Times New Roman" w:cs="Times New Roman"/>
      <w:lang w:eastAsia="ru-RU"/>
    </w:rPr>
  </w:style>
  <w:style w:type="numbering" w:customStyle="1" w:styleId="12">
    <w:name w:val="Нет списка1"/>
    <w:next w:val="a2"/>
    <w:uiPriority w:val="99"/>
    <w:semiHidden/>
    <w:unhideWhenUsed/>
    <w:rsid w:val="00EF1788"/>
  </w:style>
  <w:style w:type="character" w:styleId="aff4">
    <w:name w:val="FollowedHyperlink"/>
    <w:basedOn w:val="a0"/>
    <w:uiPriority w:val="99"/>
    <w:unhideWhenUsed/>
    <w:rsid w:val="00EF1788"/>
    <w:rPr>
      <w:color w:val="954F72"/>
      <w:u w:val="single"/>
    </w:rPr>
  </w:style>
  <w:style w:type="paragraph" w:customStyle="1" w:styleId="font5">
    <w:name w:val="font5"/>
    <w:basedOn w:val="a"/>
    <w:rsid w:val="00EF1788"/>
    <w:pPr>
      <w:spacing w:before="100" w:beforeAutospacing="1" w:after="100" w:afterAutospacing="1"/>
    </w:pPr>
    <w:rPr>
      <w:rFonts w:ascii="Arial" w:hAnsi="Arial" w:cs="Arial"/>
      <w:sz w:val="16"/>
      <w:szCs w:val="16"/>
    </w:rPr>
  </w:style>
  <w:style w:type="paragraph" w:customStyle="1" w:styleId="font6">
    <w:name w:val="font6"/>
    <w:basedOn w:val="a"/>
    <w:rsid w:val="00EF1788"/>
    <w:pPr>
      <w:spacing w:before="100" w:beforeAutospacing="1" w:after="100" w:afterAutospacing="1"/>
    </w:pPr>
    <w:rPr>
      <w:rFonts w:ascii="Arial" w:hAnsi="Arial" w:cs="Arial"/>
      <w:sz w:val="12"/>
      <w:szCs w:val="12"/>
    </w:rPr>
  </w:style>
  <w:style w:type="paragraph" w:customStyle="1" w:styleId="xl63">
    <w:name w:val="xl63"/>
    <w:basedOn w:val="a"/>
    <w:rsid w:val="00EF1788"/>
    <w:pPr>
      <w:shd w:val="clear" w:color="000000" w:fill="FFFFFF"/>
      <w:spacing w:before="100" w:beforeAutospacing="1" w:after="100" w:afterAutospacing="1"/>
      <w:textAlignment w:val="center"/>
    </w:pPr>
    <w:rPr>
      <w:rFonts w:ascii="Arial" w:hAnsi="Arial" w:cs="Arial"/>
      <w:sz w:val="24"/>
      <w:szCs w:val="24"/>
    </w:rPr>
  </w:style>
  <w:style w:type="paragraph" w:customStyle="1" w:styleId="xl64">
    <w:name w:val="xl64"/>
    <w:basedOn w:val="a"/>
    <w:rsid w:val="00EF1788"/>
    <w:pPr>
      <w:shd w:val="clear" w:color="000000" w:fill="FFFFFF"/>
      <w:spacing w:before="100" w:beforeAutospacing="1" w:after="100" w:afterAutospacing="1"/>
      <w:textAlignment w:val="center"/>
    </w:pPr>
    <w:rPr>
      <w:rFonts w:ascii="Arial" w:hAnsi="Arial" w:cs="Arial"/>
      <w:sz w:val="24"/>
      <w:szCs w:val="24"/>
    </w:rPr>
  </w:style>
  <w:style w:type="paragraph" w:customStyle="1" w:styleId="xl65">
    <w:name w:val="xl65"/>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66">
    <w:name w:val="xl66"/>
    <w:basedOn w:val="a"/>
    <w:rsid w:val="00EF1788"/>
    <w:pP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67">
    <w:name w:val="xl67"/>
    <w:basedOn w:val="a"/>
    <w:rsid w:val="00EF1788"/>
    <w:pPr>
      <w:shd w:val="clear" w:color="000000" w:fill="FFFFFF"/>
      <w:spacing w:before="100" w:beforeAutospacing="1" w:after="100" w:afterAutospacing="1"/>
      <w:jc w:val="center"/>
      <w:textAlignment w:val="center"/>
    </w:pPr>
    <w:rPr>
      <w:rFonts w:ascii="Arial" w:hAnsi="Arial" w:cs="Arial"/>
    </w:rPr>
  </w:style>
  <w:style w:type="paragraph" w:customStyle="1" w:styleId="xl68">
    <w:name w:val="xl68"/>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69">
    <w:name w:val="xl69"/>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70">
    <w:name w:val="xl70"/>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71">
    <w:name w:val="xl71"/>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72">
    <w:name w:val="xl72"/>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73">
    <w:name w:val="xl73"/>
    <w:basedOn w:val="a"/>
    <w:rsid w:val="00EF1788"/>
    <w:pPr>
      <w:shd w:val="clear" w:color="000000" w:fill="FFFFFF"/>
      <w:spacing w:before="100" w:beforeAutospacing="1" w:after="100" w:afterAutospacing="1"/>
      <w:jc w:val="center"/>
      <w:textAlignment w:val="center"/>
    </w:pPr>
    <w:rPr>
      <w:rFonts w:ascii="Arial" w:hAnsi="Arial" w:cs="Arial"/>
      <w:sz w:val="24"/>
      <w:szCs w:val="24"/>
    </w:rPr>
  </w:style>
  <w:style w:type="paragraph" w:customStyle="1" w:styleId="xl74">
    <w:name w:val="xl74"/>
    <w:basedOn w:val="a"/>
    <w:rsid w:val="00EF1788"/>
    <w:pPr>
      <w:shd w:val="clear" w:color="000000" w:fill="FFFFFF"/>
      <w:spacing w:before="100" w:beforeAutospacing="1" w:after="100" w:afterAutospacing="1"/>
      <w:jc w:val="center"/>
      <w:textAlignment w:val="center"/>
    </w:pPr>
    <w:rPr>
      <w:rFonts w:ascii="Arial" w:hAnsi="Arial" w:cs="Arial"/>
      <w:b/>
      <w:bCs/>
      <w:sz w:val="24"/>
      <w:szCs w:val="24"/>
    </w:rPr>
  </w:style>
  <w:style w:type="paragraph" w:customStyle="1" w:styleId="xl75">
    <w:name w:val="xl75"/>
    <w:basedOn w:val="a"/>
    <w:rsid w:val="00EF1788"/>
    <w:pPr>
      <w:shd w:val="clear" w:color="000000" w:fill="FFFFFF"/>
      <w:spacing w:before="100" w:beforeAutospacing="1" w:after="100" w:afterAutospacing="1"/>
      <w:jc w:val="center"/>
      <w:textAlignment w:val="center"/>
    </w:pPr>
    <w:rPr>
      <w:rFonts w:ascii="Arial" w:hAnsi="Arial" w:cs="Arial"/>
      <w:b/>
      <w:bCs/>
      <w:sz w:val="24"/>
      <w:szCs w:val="24"/>
    </w:rPr>
  </w:style>
  <w:style w:type="numbering" w:customStyle="1" w:styleId="26">
    <w:name w:val="Нет списка2"/>
    <w:next w:val="a2"/>
    <w:uiPriority w:val="99"/>
    <w:semiHidden/>
    <w:unhideWhenUsed/>
    <w:rsid w:val="00EF1788"/>
  </w:style>
  <w:style w:type="numbering" w:customStyle="1" w:styleId="35">
    <w:name w:val="Нет списка3"/>
    <w:next w:val="a2"/>
    <w:uiPriority w:val="99"/>
    <w:semiHidden/>
    <w:unhideWhenUsed/>
    <w:rsid w:val="00EF1788"/>
  </w:style>
  <w:style w:type="numbering" w:customStyle="1" w:styleId="42">
    <w:name w:val="Нет списка4"/>
    <w:next w:val="a2"/>
    <w:uiPriority w:val="99"/>
    <w:semiHidden/>
    <w:unhideWhenUsed/>
    <w:rsid w:val="00EF1788"/>
  </w:style>
  <w:style w:type="numbering" w:customStyle="1" w:styleId="5">
    <w:name w:val="Нет списка5"/>
    <w:next w:val="a2"/>
    <w:uiPriority w:val="99"/>
    <w:semiHidden/>
    <w:unhideWhenUsed/>
    <w:rsid w:val="00EF1788"/>
  </w:style>
  <w:style w:type="numbering" w:customStyle="1" w:styleId="61">
    <w:name w:val="Нет списка6"/>
    <w:next w:val="a2"/>
    <w:uiPriority w:val="99"/>
    <w:semiHidden/>
    <w:unhideWhenUsed/>
    <w:rsid w:val="00EF1788"/>
  </w:style>
  <w:style w:type="paragraph" w:customStyle="1" w:styleId="font7">
    <w:name w:val="font7"/>
    <w:basedOn w:val="a"/>
    <w:rsid w:val="00EF1788"/>
    <w:pPr>
      <w:spacing w:before="100" w:beforeAutospacing="1" w:after="100" w:afterAutospacing="1"/>
    </w:pPr>
    <w:rPr>
      <w:rFonts w:ascii="Arial" w:hAnsi="Arial" w:cs="Arial"/>
      <w:b/>
      <w:bCs/>
      <w:color w:val="000000"/>
      <w:sz w:val="22"/>
      <w:szCs w:val="22"/>
    </w:rPr>
  </w:style>
  <w:style w:type="paragraph" w:customStyle="1" w:styleId="xl76">
    <w:name w:val="xl76"/>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77">
    <w:name w:val="xl77"/>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78">
    <w:name w:val="xl78"/>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b/>
      <w:bCs/>
      <w:sz w:val="16"/>
      <w:szCs w:val="16"/>
    </w:rPr>
  </w:style>
  <w:style w:type="paragraph" w:customStyle="1" w:styleId="xl79">
    <w:name w:val="xl79"/>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sz w:val="16"/>
      <w:szCs w:val="16"/>
    </w:rPr>
  </w:style>
  <w:style w:type="paragraph" w:customStyle="1" w:styleId="xl80">
    <w:name w:val="xl80"/>
    <w:basedOn w:val="a"/>
    <w:rsid w:val="00EF1788"/>
    <w:pPr>
      <w:pBdr>
        <w:top w:val="single" w:sz="4" w:space="0" w:color="auto"/>
        <w:lef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81">
    <w:name w:val="xl81"/>
    <w:basedOn w:val="a"/>
    <w:rsid w:val="00EF1788"/>
    <w:pPr>
      <w:pBdr>
        <w:top w:val="single" w:sz="4" w:space="0" w:color="auto"/>
        <w:right w:val="single" w:sz="4" w:space="0" w:color="auto"/>
      </w:pBdr>
      <w:spacing w:before="100" w:beforeAutospacing="1" w:after="100" w:afterAutospacing="1"/>
    </w:pPr>
    <w:rPr>
      <w:sz w:val="24"/>
      <w:szCs w:val="24"/>
    </w:rPr>
  </w:style>
  <w:style w:type="paragraph" w:customStyle="1" w:styleId="xl82">
    <w:name w:val="xl82"/>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24"/>
      <w:szCs w:val="24"/>
    </w:rPr>
  </w:style>
  <w:style w:type="paragraph" w:customStyle="1" w:styleId="xl83">
    <w:name w:val="xl83"/>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6"/>
      <w:szCs w:val="16"/>
    </w:rPr>
  </w:style>
  <w:style w:type="paragraph" w:customStyle="1" w:styleId="xl84">
    <w:name w:val="xl84"/>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85">
    <w:name w:val="xl85"/>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86">
    <w:name w:val="xl86"/>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87">
    <w:name w:val="xl87"/>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6"/>
      <w:szCs w:val="16"/>
    </w:rPr>
  </w:style>
  <w:style w:type="paragraph" w:customStyle="1" w:styleId="xl88">
    <w:name w:val="xl88"/>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6"/>
      <w:szCs w:val="16"/>
    </w:rPr>
  </w:style>
  <w:style w:type="paragraph" w:customStyle="1" w:styleId="xl89">
    <w:name w:val="xl89"/>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90">
    <w:name w:val="xl90"/>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91">
    <w:name w:val="xl91"/>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6"/>
      <w:szCs w:val="16"/>
    </w:rPr>
  </w:style>
  <w:style w:type="paragraph" w:customStyle="1" w:styleId="xl92">
    <w:name w:val="xl92"/>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93">
    <w:name w:val="xl93"/>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94">
    <w:name w:val="xl94"/>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5">
    <w:name w:val="xl95"/>
    <w:basedOn w:val="a"/>
    <w:rsid w:val="00EF17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6"/>
      <w:szCs w:val="16"/>
    </w:rPr>
  </w:style>
  <w:style w:type="paragraph" w:customStyle="1" w:styleId="xl96">
    <w:name w:val="xl96"/>
    <w:basedOn w:val="a"/>
    <w:rsid w:val="00EF178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97">
    <w:name w:val="xl97"/>
    <w:basedOn w:val="a"/>
    <w:rsid w:val="00EF1788"/>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98">
    <w:name w:val="xl98"/>
    <w:basedOn w:val="a"/>
    <w:rsid w:val="00EF1788"/>
    <w:pPr>
      <w:pBdr>
        <w:top w:val="single" w:sz="4" w:space="0" w:color="auto"/>
        <w:left w:val="single" w:sz="4" w:space="0" w:color="auto"/>
        <w:bottom w:val="single" w:sz="4" w:space="0" w:color="auto"/>
      </w:pBdr>
      <w:shd w:val="clear" w:color="000000" w:fill="FFFFFF"/>
      <w:spacing w:before="100" w:beforeAutospacing="1" w:after="100" w:afterAutospacing="1"/>
      <w:jc w:val="right"/>
      <w:textAlignment w:val="center"/>
    </w:pPr>
    <w:rPr>
      <w:rFonts w:ascii="Arial" w:hAnsi="Arial" w:cs="Arial"/>
      <w:b/>
      <w:bCs/>
      <w:color w:val="000000"/>
      <w:sz w:val="16"/>
      <w:szCs w:val="16"/>
    </w:rPr>
  </w:style>
  <w:style w:type="paragraph" w:customStyle="1" w:styleId="xl99">
    <w:name w:val="xl99"/>
    <w:basedOn w:val="a"/>
    <w:rsid w:val="00EF178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color w:val="000000"/>
      <w:sz w:val="16"/>
      <w:szCs w:val="16"/>
    </w:rPr>
  </w:style>
  <w:style w:type="paragraph" w:customStyle="1" w:styleId="xl100">
    <w:name w:val="xl100"/>
    <w:basedOn w:val="a"/>
    <w:rsid w:val="00EF178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101">
    <w:name w:val="xl101"/>
    <w:basedOn w:val="a"/>
    <w:rsid w:val="00EF1788"/>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102">
    <w:name w:val="xl102"/>
    <w:basedOn w:val="a"/>
    <w:rsid w:val="00EF1788"/>
    <w:pPr>
      <w:pBdr>
        <w:top w:val="single" w:sz="4" w:space="0" w:color="auto"/>
        <w:left w:val="single" w:sz="4" w:space="0" w:color="auto"/>
        <w:bottom w:val="single" w:sz="4" w:space="0" w:color="auto"/>
      </w:pBdr>
      <w:shd w:val="clear" w:color="000000" w:fill="FFFFFF"/>
      <w:spacing w:before="100" w:beforeAutospacing="1" w:after="100" w:afterAutospacing="1"/>
      <w:jc w:val="right"/>
      <w:textAlignment w:val="center"/>
    </w:pPr>
    <w:rPr>
      <w:rFonts w:ascii="Arial" w:hAnsi="Arial" w:cs="Arial"/>
      <w:b/>
      <w:bCs/>
      <w:color w:val="000000"/>
      <w:sz w:val="16"/>
      <w:szCs w:val="16"/>
    </w:rPr>
  </w:style>
  <w:style w:type="paragraph" w:customStyle="1" w:styleId="xl103">
    <w:name w:val="xl103"/>
    <w:basedOn w:val="a"/>
    <w:rsid w:val="00EF178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color w:val="000000"/>
      <w:sz w:val="16"/>
      <w:szCs w:val="16"/>
    </w:rPr>
  </w:style>
  <w:style w:type="paragraph" w:customStyle="1" w:styleId="xl104">
    <w:name w:val="xl104"/>
    <w:basedOn w:val="a"/>
    <w:rsid w:val="00EF178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sz w:val="16"/>
      <w:szCs w:val="16"/>
    </w:rPr>
  </w:style>
  <w:style w:type="paragraph" w:customStyle="1" w:styleId="xl105">
    <w:name w:val="xl105"/>
    <w:basedOn w:val="a"/>
    <w:rsid w:val="00EF1788"/>
    <w:pPr>
      <w:pBdr>
        <w:top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b/>
      <w:bCs/>
      <w:sz w:val="16"/>
      <w:szCs w:val="16"/>
    </w:rPr>
  </w:style>
  <w:style w:type="paragraph" w:customStyle="1" w:styleId="xl106">
    <w:name w:val="xl106"/>
    <w:basedOn w:val="a"/>
    <w:rsid w:val="00EF1788"/>
    <w:pPr>
      <w:pBdr>
        <w:left w:val="single" w:sz="4" w:space="0" w:color="auto"/>
      </w:pBdr>
      <w:spacing w:before="100" w:beforeAutospacing="1" w:after="100" w:afterAutospacing="1"/>
    </w:pPr>
    <w:rPr>
      <w:sz w:val="24"/>
      <w:szCs w:val="24"/>
    </w:rPr>
  </w:style>
  <w:style w:type="paragraph" w:customStyle="1" w:styleId="xl107">
    <w:name w:val="xl107"/>
    <w:basedOn w:val="a"/>
    <w:rsid w:val="00EF1788"/>
    <w:pPr>
      <w:pBdr>
        <w:right w:val="single" w:sz="4" w:space="0" w:color="auto"/>
      </w:pBdr>
      <w:spacing w:before="100" w:beforeAutospacing="1" w:after="100" w:afterAutospacing="1"/>
    </w:pPr>
    <w:rPr>
      <w:sz w:val="24"/>
      <w:szCs w:val="24"/>
    </w:rPr>
  </w:style>
  <w:style w:type="paragraph" w:customStyle="1" w:styleId="xl108">
    <w:name w:val="xl108"/>
    <w:basedOn w:val="a"/>
    <w:rsid w:val="00EF1788"/>
    <w:pPr>
      <w:pBdr>
        <w:top w:val="single" w:sz="4" w:space="0" w:color="auto"/>
        <w:left w:val="single" w:sz="4" w:space="0" w:color="auto"/>
        <w:bottom w:val="single" w:sz="4" w:space="0" w:color="auto"/>
      </w:pBdr>
      <w:shd w:val="clear" w:color="000000" w:fill="FFFFFF"/>
      <w:spacing w:before="100" w:beforeAutospacing="1" w:after="100" w:afterAutospacing="1"/>
    </w:pPr>
    <w:rPr>
      <w:rFonts w:ascii="Arial" w:hAnsi="Arial" w:cs="Arial"/>
      <w:b/>
      <w:bCs/>
      <w:sz w:val="16"/>
      <w:szCs w:val="16"/>
    </w:rPr>
  </w:style>
  <w:style w:type="paragraph" w:customStyle="1" w:styleId="xl109">
    <w:name w:val="xl109"/>
    <w:basedOn w:val="a"/>
    <w:rsid w:val="00EF1788"/>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110">
    <w:name w:val="xl110"/>
    <w:basedOn w:val="a"/>
    <w:rsid w:val="00EF1788"/>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color w:val="000000"/>
      <w:sz w:val="16"/>
      <w:szCs w:val="16"/>
    </w:rPr>
  </w:style>
  <w:style w:type="paragraph" w:customStyle="1" w:styleId="xl111">
    <w:name w:val="xl111"/>
    <w:basedOn w:val="a"/>
    <w:rsid w:val="00EF1788"/>
    <w:pPr>
      <w:pBdr>
        <w:bottom w:val="single" w:sz="4" w:space="0" w:color="auto"/>
      </w:pBdr>
      <w:shd w:val="clear" w:color="000000" w:fill="FFFFFF"/>
      <w:spacing w:before="100" w:beforeAutospacing="1" w:after="100" w:afterAutospacing="1"/>
      <w:jc w:val="center"/>
    </w:pPr>
    <w:rPr>
      <w:rFonts w:ascii="Arial" w:hAnsi="Arial" w:cs="Arial"/>
      <w:b/>
      <w:bCs/>
      <w:color w:val="000000"/>
      <w:sz w:val="24"/>
      <w:szCs w:val="24"/>
    </w:rPr>
  </w:style>
  <w:style w:type="paragraph" w:customStyle="1" w:styleId="xl112">
    <w:name w:val="xl112"/>
    <w:basedOn w:val="a"/>
    <w:rsid w:val="00EF1788"/>
    <w:pPr>
      <w:pBdr>
        <w:bottom w:val="single" w:sz="4" w:space="0" w:color="auto"/>
      </w:pBdr>
      <w:spacing w:before="100" w:beforeAutospacing="1" w:after="100" w:afterAutospacing="1"/>
      <w:jc w:val="center"/>
    </w:pPr>
    <w:rPr>
      <w:sz w:val="24"/>
      <w:szCs w:val="24"/>
    </w:rPr>
  </w:style>
  <w:style w:type="character" w:styleId="aff5">
    <w:name w:val="Intense Reference"/>
    <w:basedOn w:val="a0"/>
    <w:uiPriority w:val="32"/>
    <w:qFormat/>
    <w:rsid w:val="008B04E9"/>
    <w:rPr>
      <w:rFonts w:ascii="Times New Roman" w:hAnsi="Times New Roman" w:cs="Times New Roman" w:hint="default"/>
      <w:b/>
      <w:bCs w:val="0"/>
      <w:smallCaps/>
      <w:color w:val="ED7D31"/>
      <w:spacing w:val="5"/>
      <w:u w:val="single"/>
    </w:rPr>
  </w:style>
  <w:style w:type="table" w:customStyle="1" w:styleId="211">
    <w:name w:val="Сетка таблицы21"/>
    <w:basedOn w:val="a1"/>
    <w:next w:val="aff2"/>
    <w:rsid w:val="003C1B3D"/>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6">
    <w:name w:val="Revision"/>
    <w:hidden/>
    <w:uiPriority w:val="99"/>
    <w:semiHidden/>
    <w:rsid w:val="00795715"/>
    <w:pPr>
      <w:spacing w:after="0" w:line="240" w:lineRule="auto"/>
    </w:pPr>
    <w:rPr>
      <w:rFonts w:ascii="Times New Roman" w:eastAsia="Times New Roman" w:hAnsi="Times New Roman" w:cs="Times New Roman"/>
      <w:sz w:val="20"/>
      <w:szCs w:val="20"/>
      <w:lang w:eastAsia="ru-RU"/>
    </w:rPr>
  </w:style>
  <w:style w:type="table" w:customStyle="1" w:styleId="36">
    <w:name w:val="Сетка таблицы3"/>
    <w:basedOn w:val="a1"/>
    <w:next w:val="aff2"/>
    <w:rsid w:val="0046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Стиль5"/>
    <w:basedOn w:val="a0"/>
    <w:uiPriority w:val="1"/>
    <w:rsid w:val="0056268E"/>
    <w:rPr>
      <w:b/>
      <w:sz w:val="15"/>
    </w:rPr>
  </w:style>
  <w:style w:type="table" w:customStyle="1" w:styleId="13">
    <w:name w:val="Сетка таблицы1"/>
    <w:basedOn w:val="a1"/>
    <w:next w:val="aff2"/>
    <w:rsid w:val="0005472F"/>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7">
    <w:name w:val="Placeholder Text"/>
    <w:basedOn w:val="a0"/>
    <w:uiPriority w:val="99"/>
    <w:rsid w:val="003F4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513">
      <w:bodyDiv w:val="1"/>
      <w:marLeft w:val="0"/>
      <w:marRight w:val="0"/>
      <w:marTop w:val="0"/>
      <w:marBottom w:val="0"/>
      <w:divBdr>
        <w:top w:val="none" w:sz="0" w:space="0" w:color="auto"/>
        <w:left w:val="none" w:sz="0" w:space="0" w:color="auto"/>
        <w:bottom w:val="none" w:sz="0" w:space="0" w:color="auto"/>
        <w:right w:val="none" w:sz="0" w:space="0" w:color="auto"/>
      </w:divBdr>
    </w:div>
    <w:div w:id="253049182">
      <w:bodyDiv w:val="1"/>
      <w:marLeft w:val="0"/>
      <w:marRight w:val="0"/>
      <w:marTop w:val="0"/>
      <w:marBottom w:val="0"/>
      <w:divBdr>
        <w:top w:val="none" w:sz="0" w:space="0" w:color="auto"/>
        <w:left w:val="none" w:sz="0" w:space="0" w:color="auto"/>
        <w:bottom w:val="none" w:sz="0" w:space="0" w:color="auto"/>
        <w:right w:val="none" w:sz="0" w:space="0" w:color="auto"/>
      </w:divBdr>
    </w:div>
    <w:div w:id="261424214">
      <w:bodyDiv w:val="1"/>
      <w:marLeft w:val="0"/>
      <w:marRight w:val="0"/>
      <w:marTop w:val="0"/>
      <w:marBottom w:val="0"/>
      <w:divBdr>
        <w:top w:val="none" w:sz="0" w:space="0" w:color="auto"/>
        <w:left w:val="none" w:sz="0" w:space="0" w:color="auto"/>
        <w:bottom w:val="none" w:sz="0" w:space="0" w:color="auto"/>
        <w:right w:val="none" w:sz="0" w:space="0" w:color="auto"/>
      </w:divBdr>
    </w:div>
    <w:div w:id="282660942">
      <w:bodyDiv w:val="1"/>
      <w:marLeft w:val="0"/>
      <w:marRight w:val="0"/>
      <w:marTop w:val="0"/>
      <w:marBottom w:val="0"/>
      <w:divBdr>
        <w:top w:val="none" w:sz="0" w:space="0" w:color="auto"/>
        <w:left w:val="none" w:sz="0" w:space="0" w:color="auto"/>
        <w:bottom w:val="none" w:sz="0" w:space="0" w:color="auto"/>
        <w:right w:val="none" w:sz="0" w:space="0" w:color="auto"/>
      </w:divBdr>
    </w:div>
    <w:div w:id="303586275">
      <w:bodyDiv w:val="1"/>
      <w:marLeft w:val="0"/>
      <w:marRight w:val="0"/>
      <w:marTop w:val="0"/>
      <w:marBottom w:val="0"/>
      <w:divBdr>
        <w:top w:val="none" w:sz="0" w:space="0" w:color="auto"/>
        <w:left w:val="none" w:sz="0" w:space="0" w:color="auto"/>
        <w:bottom w:val="none" w:sz="0" w:space="0" w:color="auto"/>
        <w:right w:val="none" w:sz="0" w:space="0" w:color="auto"/>
      </w:divBdr>
    </w:div>
    <w:div w:id="307981969">
      <w:bodyDiv w:val="1"/>
      <w:marLeft w:val="0"/>
      <w:marRight w:val="0"/>
      <w:marTop w:val="0"/>
      <w:marBottom w:val="0"/>
      <w:divBdr>
        <w:top w:val="none" w:sz="0" w:space="0" w:color="auto"/>
        <w:left w:val="none" w:sz="0" w:space="0" w:color="auto"/>
        <w:bottom w:val="none" w:sz="0" w:space="0" w:color="auto"/>
        <w:right w:val="none" w:sz="0" w:space="0" w:color="auto"/>
      </w:divBdr>
    </w:div>
    <w:div w:id="347295239">
      <w:bodyDiv w:val="1"/>
      <w:marLeft w:val="0"/>
      <w:marRight w:val="0"/>
      <w:marTop w:val="0"/>
      <w:marBottom w:val="0"/>
      <w:divBdr>
        <w:top w:val="none" w:sz="0" w:space="0" w:color="auto"/>
        <w:left w:val="none" w:sz="0" w:space="0" w:color="auto"/>
        <w:bottom w:val="none" w:sz="0" w:space="0" w:color="auto"/>
        <w:right w:val="none" w:sz="0" w:space="0" w:color="auto"/>
      </w:divBdr>
    </w:div>
    <w:div w:id="455294123">
      <w:bodyDiv w:val="1"/>
      <w:marLeft w:val="0"/>
      <w:marRight w:val="0"/>
      <w:marTop w:val="0"/>
      <w:marBottom w:val="0"/>
      <w:divBdr>
        <w:top w:val="none" w:sz="0" w:space="0" w:color="auto"/>
        <w:left w:val="none" w:sz="0" w:space="0" w:color="auto"/>
        <w:bottom w:val="none" w:sz="0" w:space="0" w:color="auto"/>
        <w:right w:val="none" w:sz="0" w:space="0" w:color="auto"/>
      </w:divBdr>
    </w:div>
    <w:div w:id="544562052">
      <w:bodyDiv w:val="1"/>
      <w:marLeft w:val="0"/>
      <w:marRight w:val="0"/>
      <w:marTop w:val="0"/>
      <w:marBottom w:val="0"/>
      <w:divBdr>
        <w:top w:val="none" w:sz="0" w:space="0" w:color="auto"/>
        <w:left w:val="none" w:sz="0" w:space="0" w:color="auto"/>
        <w:bottom w:val="none" w:sz="0" w:space="0" w:color="auto"/>
        <w:right w:val="none" w:sz="0" w:space="0" w:color="auto"/>
      </w:divBdr>
    </w:div>
    <w:div w:id="548686748">
      <w:bodyDiv w:val="1"/>
      <w:marLeft w:val="0"/>
      <w:marRight w:val="0"/>
      <w:marTop w:val="0"/>
      <w:marBottom w:val="0"/>
      <w:divBdr>
        <w:top w:val="none" w:sz="0" w:space="0" w:color="auto"/>
        <w:left w:val="none" w:sz="0" w:space="0" w:color="auto"/>
        <w:bottom w:val="none" w:sz="0" w:space="0" w:color="auto"/>
        <w:right w:val="none" w:sz="0" w:space="0" w:color="auto"/>
      </w:divBdr>
    </w:div>
    <w:div w:id="561871567">
      <w:bodyDiv w:val="1"/>
      <w:marLeft w:val="0"/>
      <w:marRight w:val="0"/>
      <w:marTop w:val="0"/>
      <w:marBottom w:val="0"/>
      <w:divBdr>
        <w:top w:val="none" w:sz="0" w:space="0" w:color="auto"/>
        <w:left w:val="none" w:sz="0" w:space="0" w:color="auto"/>
        <w:bottom w:val="none" w:sz="0" w:space="0" w:color="auto"/>
        <w:right w:val="none" w:sz="0" w:space="0" w:color="auto"/>
      </w:divBdr>
    </w:div>
    <w:div w:id="655842481">
      <w:bodyDiv w:val="1"/>
      <w:marLeft w:val="0"/>
      <w:marRight w:val="0"/>
      <w:marTop w:val="0"/>
      <w:marBottom w:val="0"/>
      <w:divBdr>
        <w:top w:val="none" w:sz="0" w:space="0" w:color="auto"/>
        <w:left w:val="none" w:sz="0" w:space="0" w:color="auto"/>
        <w:bottom w:val="none" w:sz="0" w:space="0" w:color="auto"/>
        <w:right w:val="none" w:sz="0" w:space="0" w:color="auto"/>
      </w:divBdr>
    </w:div>
    <w:div w:id="659189491">
      <w:bodyDiv w:val="1"/>
      <w:marLeft w:val="0"/>
      <w:marRight w:val="0"/>
      <w:marTop w:val="0"/>
      <w:marBottom w:val="0"/>
      <w:divBdr>
        <w:top w:val="none" w:sz="0" w:space="0" w:color="auto"/>
        <w:left w:val="none" w:sz="0" w:space="0" w:color="auto"/>
        <w:bottom w:val="none" w:sz="0" w:space="0" w:color="auto"/>
        <w:right w:val="none" w:sz="0" w:space="0" w:color="auto"/>
      </w:divBdr>
    </w:div>
    <w:div w:id="700399822">
      <w:bodyDiv w:val="1"/>
      <w:marLeft w:val="0"/>
      <w:marRight w:val="0"/>
      <w:marTop w:val="0"/>
      <w:marBottom w:val="0"/>
      <w:divBdr>
        <w:top w:val="none" w:sz="0" w:space="0" w:color="auto"/>
        <w:left w:val="none" w:sz="0" w:space="0" w:color="auto"/>
        <w:bottom w:val="none" w:sz="0" w:space="0" w:color="auto"/>
        <w:right w:val="none" w:sz="0" w:space="0" w:color="auto"/>
      </w:divBdr>
    </w:div>
    <w:div w:id="716318730">
      <w:bodyDiv w:val="1"/>
      <w:marLeft w:val="0"/>
      <w:marRight w:val="0"/>
      <w:marTop w:val="0"/>
      <w:marBottom w:val="0"/>
      <w:divBdr>
        <w:top w:val="none" w:sz="0" w:space="0" w:color="auto"/>
        <w:left w:val="none" w:sz="0" w:space="0" w:color="auto"/>
        <w:bottom w:val="none" w:sz="0" w:space="0" w:color="auto"/>
        <w:right w:val="none" w:sz="0" w:space="0" w:color="auto"/>
      </w:divBdr>
    </w:div>
    <w:div w:id="720716329">
      <w:bodyDiv w:val="1"/>
      <w:marLeft w:val="0"/>
      <w:marRight w:val="0"/>
      <w:marTop w:val="0"/>
      <w:marBottom w:val="0"/>
      <w:divBdr>
        <w:top w:val="none" w:sz="0" w:space="0" w:color="auto"/>
        <w:left w:val="none" w:sz="0" w:space="0" w:color="auto"/>
        <w:bottom w:val="none" w:sz="0" w:space="0" w:color="auto"/>
        <w:right w:val="none" w:sz="0" w:space="0" w:color="auto"/>
      </w:divBdr>
    </w:div>
    <w:div w:id="963002642">
      <w:bodyDiv w:val="1"/>
      <w:marLeft w:val="0"/>
      <w:marRight w:val="0"/>
      <w:marTop w:val="0"/>
      <w:marBottom w:val="0"/>
      <w:divBdr>
        <w:top w:val="none" w:sz="0" w:space="0" w:color="auto"/>
        <w:left w:val="none" w:sz="0" w:space="0" w:color="auto"/>
        <w:bottom w:val="none" w:sz="0" w:space="0" w:color="auto"/>
        <w:right w:val="none" w:sz="0" w:space="0" w:color="auto"/>
      </w:divBdr>
    </w:div>
    <w:div w:id="982660707">
      <w:bodyDiv w:val="1"/>
      <w:marLeft w:val="0"/>
      <w:marRight w:val="0"/>
      <w:marTop w:val="0"/>
      <w:marBottom w:val="0"/>
      <w:divBdr>
        <w:top w:val="none" w:sz="0" w:space="0" w:color="auto"/>
        <w:left w:val="none" w:sz="0" w:space="0" w:color="auto"/>
        <w:bottom w:val="none" w:sz="0" w:space="0" w:color="auto"/>
        <w:right w:val="none" w:sz="0" w:space="0" w:color="auto"/>
      </w:divBdr>
    </w:div>
    <w:div w:id="1041901860">
      <w:bodyDiv w:val="1"/>
      <w:marLeft w:val="0"/>
      <w:marRight w:val="0"/>
      <w:marTop w:val="0"/>
      <w:marBottom w:val="0"/>
      <w:divBdr>
        <w:top w:val="none" w:sz="0" w:space="0" w:color="auto"/>
        <w:left w:val="none" w:sz="0" w:space="0" w:color="auto"/>
        <w:bottom w:val="none" w:sz="0" w:space="0" w:color="auto"/>
        <w:right w:val="none" w:sz="0" w:space="0" w:color="auto"/>
      </w:divBdr>
    </w:div>
    <w:div w:id="1043677453">
      <w:bodyDiv w:val="1"/>
      <w:marLeft w:val="0"/>
      <w:marRight w:val="0"/>
      <w:marTop w:val="0"/>
      <w:marBottom w:val="0"/>
      <w:divBdr>
        <w:top w:val="none" w:sz="0" w:space="0" w:color="auto"/>
        <w:left w:val="none" w:sz="0" w:space="0" w:color="auto"/>
        <w:bottom w:val="none" w:sz="0" w:space="0" w:color="auto"/>
        <w:right w:val="none" w:sz="0" w:space="0" w:color="auto"/>
      </w:divBdr>
    </w:div>
    <w:div w:id="1084297412">
      <w:bodyDiv w:val="1"/>
      <w:marLeft w:val="0"/>
      <w:marRight w:val="0"/>
      <w:marTop w:val="0"/>
      <w:marBottom w:val="0"/>
      <w:divBdr>
        <w:top w:val="none" w:sz="0" w:space="0" w:color="auto"/>
        <w:left w:val="none" w:sz="0" w:space="0" w:color="auto"/>
        <w:bottom w:val="none" w:sz="0" w:space="0" w:color="auto"/>
        <w:right w:val="none" w:sz="0" w:space="0" w:color="auto"/>
      </w:divBdr>
    </w:div>
    <w:div w:id="1170634292">
      <w:bodyDiv w:val="1"/>
      <w:marLeft w:val="0"/>
      <w:marRight w:val="0"/>
      <w:marTop w:val="0"/>
      <w:marBottom w:val="0"/>
      <w:divBdr>
        <w:top w:val="none" w:sz="0" w:space="0" w:color="auto"/>
        <w:left w:val="none" w:sz="0" w:space="0" w:color="auto"/>
        <w:bottom w:val="none" w:sz="0" w:space="0" w:color="auto"/>
        <w:right w:val="none" w:sz="0" w:space="0" w:color="auto"/>
      </w:divBdr>
    </w:div>
    <w:div w:id="1237516465">
      <w:bodyDiv w:val="1"/>
      <w:marLeft w:val="0"/>
      <w:marRight w:val="0"/>
      <w:marTop w:val="0"/>
      <w:marBottom w:val="0"/>
      <w:divBdr>
        <w:top w:val="none" w:sz="0" w:space="0" w:color="auto"/>
        <w:left w:val="none" w:sz="0" w:space="0" w:color="auto"/>
        <w:bottom w:val="none" w:sz="0" w:space="0" w:color="auto"/>
        <w:right w:val="none" w:sz="0" w:space="0" w:color="auto"/>
      </w:divBdr>
    </w:div>
    <w:div w:id="1272472661">
      <w:bodyDiv w:val="1"/>
      <w:marLeft w:val="0"/>
      <w:marRight w:val="0"/>
      <w:marTop w:val="0"/>
      <w:marBottom w:val="0"/>
      <w:divBdr>
        <w:top w:val="none" w:sz="0" w:space="0" w:color="auto"/>
        <w:left w:val="none" w:sz="0" w:space="0" w:color="auto"/>
        <w:bottom w:val="none" w:sz="0" w:space="0" w:color="auto"/>
        <w:right w:val="none" w:sz="0" w:space="0" w:color="auto"/>
      </w:divBdr>
    </w:div>
    <w:div w:id="1300185737">
      <w:bodyDiv w:val="1"/>
      <w:marLeft w:val="0"/>
      <w:marRight w:val="0"/>
      <w:marTop w:val="0"/>
      <w:marBottom w:val="0"/>
      <w:divBdr>
        <w:top w:val="none" w:sz="0" w:space="0" w:color="auto"/>
        <w:left w:val="none" w:sz="0" w:space="0" w:color="auto"/>
        <w:bottom w:val="none" w:sz="0" w:space="0" w:color="auto"/>
        <w:right w:val="none" w:sz="0" w:space="0" w:color="auto"/>
      </w:divBdr>
    </w:div>
    <w:div w:id="1408461205">
      <w:bodyDiv w:val="1"/>
      <w:marLeft w:val="0"/>
      <w:marRight w:val="0"/>
      <w:marTop w:val="0"/>
      <w:marBottom w:val="0"/>
      <w:divBdr>
        <w:top w:val="none" w:sz="0" w:space="0" w:color="auto"/>
        <w:left w:val="none" w:sz="0" w:space="0" w:color="auto"/>
        <w:bottom w:val="none" w:sz="0" w:space="0" w:color="auto"/>
        <w:right w:val="none" w:sz="0" w:space="0" w:color="auto"/>
      </w:divBdr>
    </w:div>
    <w:div w:id="1863516780">
      <w:bodyDiv w:val="1"/>
      <w:marLeft w:val="0"/>
      <w:marRight w:val="0"/>
      <w:marTop w:val="0"/>
      <w:marBottom w:val="0"/>
      <w:divBdr>
        <w:top w:val="none" w:sz="0" w:space="0" w:color="auto"/>
        <w:left w:val="none" w:sz="0" w:space="0" w:color="auto"/>
        <w:bottom w:val="none" w:sz="0" w:space="0" w:color="auto"/>
        <w:right w:val="none" w:sz="0" w:space="0" w:color="auto"/>
      </w:divBdr>
    </w:div>
    <w:div w:id="1974095459">
      <w:bodyDiv w:val="1"/>
      <w:marLeft w:val="0"/>
      <w:marRight w:val="0"/>
      <w:marTop w:val="0"/>
      <w:marBottom w:val="0"/>
      <w:divBdr>
        <w:top w:val="none" w:sz="0" w:space="0" w:color="auto"/>
        <w:left w:val="none" w:sz="0" w:space="0" w:color="auto"/>
        <w:bottom w:val="none" w:sz="0" w:space="0" w:color="auto"/>
        <w:right w:val="none" w:sz="0" w:space="0" w:color="auto"/>
      </w:divBdr>
    </w:div>
    <w:div w:id="1991592498">
      <w:bodyDiv w:val="1"/>
      <w:marLeft w:val="0"/>
      <w:marRight w:val="0"/>
      <w:marTop w:val="0"/>
      <w:marBottom w:val="0"/>
      <w:divBdr>
        <w:top w:val="none" w:sz="0" w:space="0" w:color="auto"/>
        <w:left w:val="none" w:sz="0" w:space="0" w:color="auto"/>
        <w:bottom w:val="none" w:sz="0" w:space="0" w:color="auto"/>
        <w:right w:val="none" w:sz="0" w:space="0" w:color="auto"/>
      </w:divBdr>
    </w:div>
    <w:div w:id="2052607924">
      <w:bodyDiv w:val="1"/>
      <w:marLeft w:val="0"/>
      <w:marRight w:val="0"/>
      <w:marTop w:val="0"/>
      <w:marBottom w:val="0"/>
      <w:divBdr>
        <w:top w:val="none" w:sz="0" w:space="0" w:color="auto"/>
        <w:left w:val="none" w:sz="0" w:space="0" w:color="auto"/>
        <w:bottom w:val="none" w:sz="0" w:space="0" w:color="auto"/>
        <w:right w:val="none" w:sz="0" w:space="0" w:color="auto"/>
      </w:divBdr>
    </w:div>
    <w:div w:id="2111242832">
      <w:bodyDiv w:val="1"/>
      <w:marLeft w:val="0"/>
      <w:marRight w:val="0"/>
      <w:marTop w:val="0"/>
      <w:marBottom w:val="0"/>
      <w:divBdr>
        <w:top w:val="none" w:sz="0" w:space="0" w:color="auto"/>
        <w:left w:val="none" w:sz="0" w:space="0" w:color="auto"/>
        <w:bottom w:val="none" w:sz="0" w:space="0" w:color="auto"/>
        <w:right w:val="none" w:sz="0" w:space="0" w:color="auto"/>
      </w:divBdr>
    </w:div>
    <w:div w:id="213833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85;&#1072;&#1096;.&#1076;&#1086;&#1084;.&#1088;&#1092;"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onsultantplus://offline/ref=ABFCE6C8D4D4D5A79889C8DC699A990B47C92D36BCE1F9B8A7C62777A5u6I" TargetMode="External"/><Relationship Id="rId4" Type="http://schemas.openxmlformats.org/officeDocument/2006/relationships/settings" Target="settings.xml"/><Relationship Id="rId9" Type="http://schemas.openxmlformats.org/officeDocument/2006/relationships/hyperlink" Target="https://samolet.r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39CDC7776461D8F0106571088DA23"/>
        <w:category>
          <w:name w:val="Общие"/>
          <w:gallery w:val="placeholder"/>
        </w:category>
        <w:types>
          <w:type w:val="bbPlcHdr"/>
        </w:types>
        <w:behaviors>
          <w:behavior w:val="content"/>
        </w:behaviors>
        <w:guid w:val="{548FC187-BA70-42B8-99A1-15CD65910E8D}"/>
      </w:docPartPr>
      <w:docPartBody>
        <w:p w:rsidR="0022753D" w:rsidRDefault="00B21E71" w:rsidP="00B21E71">
          <w:pPr>
            <w:pStyle w:val="4C339CDC7776461D8F0106571088DA23"/>
          </w:pPr>
          <w:r w:rsidRPr="009922F5">
            <w:rPr>
              <w:rStyle w:val="a3"/>
            </w:rPr>
            <w:t>Место для ввода текста.</w:t>
          </w:r>
        </w:p>
      </w:docPartBody>
    </w:docPart>
    <w:docPart>
      <w:docPartPr>
        <w:name w:val="CD3CEAAC70FE4360974F14A7D21E2AD7"/>
        <w:category>
          <w:name w:val="Общие"/>
          <w:gallery w:val="placeholder"/>
        </w:category>
        <w:types>
          <w:type w:val="bbPlcHdr"/>
        </w:types>
        <w:behaviors>
          <w:behavior w:val="content"/>
        </w:behaviors>
        <w:guid w:val="{2A100205-4BE1-4974-ADA0-7905681F9B2F}"/>
      </w:docPartPr>
      <w:docPartBody>
        <w:p w:rsidR="0022753D" w:rsidRDefault="00B21E71" w:rsidP="00B21E71">
          <w:pPr>
            <w:pStyle w:val="CD3CEAAC70FE4360974F14A7D21E2AD7"/>
          </w:pPr>
          <w:r w:rsidRPr="009922F5">
            <w:rPr>
              <w:rStyle w:val="a3"/>
            </w:rPr>
            <w:t>Место для ввода текста.</w:t>
          </w:r>
        </w:p>
      </w:docPartBody>
    </w:docPart>
    <w:docPart>
      <w:docPartPr>
        <w:name w:val="EF90777ACCEC41A0823F3A8D6E459764"/>
        <w:category>
          <w:name w:val="Общие"/>
          <w:gallery w:val="placeholder"/>
        </w:category>
        <w:types>
          <w:type w:val="bbPlcHdr"/>
        </w:types>
        <w:behaviors>
          <w:behavior w:val="content"/>
        </w:behaviors>
        <w:guid w:val="{511870D0-6989-4114-98DE-F1E6117CC46C}"/>
      </w:docPartPr>
      <w:docPartBody>
        <w:p w:rsidR="0022753D" w:rsidRDefault="00B21E71" w:rsidP="00B21E71">
          <w:pPr>
            <w:pStyle w:val="EF90777ACCEC41A0823F3A8D6E459764"/>
          </w:pPr>
          <w:r w:rsidRPr="009922F5">
            <w:rPr>
              <w:rStyle w:val="a3"/>
            </w:rPr>
            <w:t>Место для ввода текста.</w:t>
          </w:r>
        </w:p>
      </w:docPartBody>
    </w:docPart>
    <w:docPart>
      <w:docPartPr>
        <w:name w:val="0A836FCBA3BB4F1796FECAC5DE60F402"/>
        <w:category>
          <w:name w:val="Общие"/>
          <w:gallery w:val="placeholder"/>
        </w:category>
        <w:types>
          <w:type w:val="bbPlcHdr"/>
        </w:types>
        <w:behaviors>
          <w:behavior w:val="content"/>
        </w:behaviors>
        <w:guid w:val="{0C44DA0A-4430-442C-A9D5-C1D0FC7D78E2}"/>
      </w:docPartPr>
      <w:docPartBody>
        <w:p w:rsidR="0022753D" w:rsidRDefault="00B21E71" w:rsidP="00B21E71">
          <w:pPr>
            <w:pStyle w:val="0A836FCBA3BB4F1796FECAC5DE60F402"/>
          </w:pPr>
          <w:r w:rsidRPr="009922F5">
            <w:rPr>
              <w:rStyle w:val="a3"/>
            </w:rPr>
            <w:t>Место для ввода текста.</w:t>
          </w:r>
        </w:p>
      </w:docPartBody>
    </w:docPart>
    <w:docPart>
      <w:docPartPr>
        <w:name w:val="FAECCF9256A3450DB4FBFC099A1CAB02"/>
        <w:category>
          <w:name w:val="Общие"/>
          <w:gallery w:val="placeholder"/>
        </w:category>
        <w:types>
          <w:type w:val="bbPlcHdr"/>
        </w:types>
        <w:behaviors>
          <w:behavior w:val="content"/>
        </w:behaviors>
        <w:guid w:val="{BAAA8E0B-151F-450E-A2CF-7335926E6410}"/>
      </w:docPartPr>
      <w:docPartBody>
        <w:p w:rsidR="0022753D" w:rsidRDefault="00B21E71" w:rsidP="00B21E71">
          <w:pPr>
            <w:pStyle w:val="FAECCF9256A3450DB4FBFC099A1CAB02"/>
          </w:pPr>
          <w:r w:rsidRPr="009922F5">
            <w:rPr>
              <w:rStyle w:val="a3"/>
            </w:rPr>
            <w:t>Место для ввода текста.</w:t>
          </w:r>
        </w:p>
      </w:docPartBody>
    </w:docPart>
    <w:docPart>
      <w:docPartPr>
        <w:name w:val="0CB925CF0C6E4C15B4B6F55B43884054"/>
        <w:category>
          <w:name w:val="Общие"/>
          <w:gallery w:val="placeholder"/>
        </w:category>
        <w:types>
          <w:type w:val="bbPlcHdr"/>
        </w:types>
        <w:behaviors>
          <w:behavior w:val="content"/>
        </w:behaviors>
        <w:guid w:val="{411D7DB2-C001-4D8E-B4E1-59C217FB3276}"/>
      </w:docPartPr>
      <w:docPartBody>
        <w:p w:rsidR="0022753D" w:rsidRDefault="00B21E71" w:rsidP="00B21E71">
          <w:pPr>
            <w:pStyle w:val="0CB925CF0C6E4C15B4B6F55B43884054"/>
          </w:pPr>
          <w:r w:rsidRPr="009922F5">
            <w:rPr>
              <w:rStyle w:val="a3"/>
            </w:rPr>
            <w:t>Место для ввода текста.</w:t>
          </w:r>
        </w:p>
      </w:docPartBody>
    </w:docPart>
    <w:docPart>
      <w:docPartPr>
        <w:name w:val="9438D75D3AE740339337C327F96049E3"/>
        <w:category>
          <w:name w:val="Общие"/>
          <w:gallery w:val="placeholder"/>
        </w:category>
        <w:types>
          <w:type w:val="bbPlcHdr"/>
        </w:types>
        <w:behaviors>
          <w:behavior w:val="content"/>
        </w:behaviors>
        <w:guid w:val="{0F46AE4B-513E-4D9D-A274-1BD871AD8020}"/>
      </w:docPartPr>
      <w:docPartBody>
        <w:p w:rsidR="0022753D" w:rsidRDefault="00B21E71" w:rsidP="00B21E71">
          <w:pPr>
            <w:pStyle w:val="9438D75D3AE740339337C327F96049E3"/>
          </w:pPr>
          <w:r w:rsidRPr="009922F5">
            <w:rPr>
              <w:rStyle w:val="a3"/>
            </w:rPr>
            <w:t>Место для ввода текста.</w:t>
          </w:r>
        </w:p>
      </w:docPartBody>
    </w:docPart>
    <w:docPart>
      <w:docPartPr>
        <w:name w:val="5D054D2217CB4A74AB71F2F31CB2E064"/>
        <w:category>
          <w:name w:val="Общие"/>
          <w:gallery w:val="placeholder"/>
        </w:category>
        <w:types>
          <w:type w:val="bbPlcHdr"/>
        </w:types>
        <w:behaviors>
          <w:behavior w:val="content"/>
        </w:behaviors>
        <w:guid w:val="{130E7D0A-FF63-4851-9CBA-AC675E8FF59B}"/>
      </w:docPartPr>
      <w:docPartBody>
        <w:p w:rsidR="0022753D" w:rsidRDefault="00B21E71" w:rsidP="00B21E71">
          <w:pPr>
            <w:pStyle w:val="5D054D2217CB4A74AB71F2F31CB2E064"/>
          </w:pPr>
          <w:r w:rsidRPr="009922F5">
            <w:rPr>
              <w:rStyle w:val="a3"/>
            </w:rPr>
            <w:t>Место для ввода текста.</w:t>
          </w:r>
        </w:p>
      </w:docPartBody>
    </w:docPart>
    <w:docPart>
      <w:docPartPr>
        <w:name w:val="0F41A020588D4308BF286D6E70B42246"/>
        <w:category>
          <w:name w:val="Общие"/>
          <w:gallery w:val="placeholder"/>
        </w:category>
        <w:types>
          <w:type w:val="bbPlcHdr"/>
        </w:types>
        <w:behaviors>
          <w:behavior w:val="content"/>
        </w:behaviors>
        <w:guid w:val="{6C4DCB3E-04C4-4788-A7C7-057DE43BAD70}"/>
      </w:docPartPr>
      <w:docPartBody>
        <w:p w:rsidR="0022753D" w:rsidRDefault="00B21E71" w:rsidP="00B21E71">
          <w:pPr>
            <w:pStyle w:val="0F41A020588D4308BF286D6E70B42246"/>
          </w:pPr>
          <w:r w:rsidRPr="009922F5">
            <w:rPr>
              <w:rStyle w:val="a3"/>
            </w:rPr>
            <w:t>Место для ввода текста.</w:t>
          </w:r>
        </w:p>
      </w:docPartBody>
    </w:docPart>
    <w:docPart>
      <w:docPartPr>
        <w:name w:val="3F89BC8FF1F04E4CB051A03ECB5F936E"/>
        <w:category>
          <w:name w:val="Общие"/>
          <w:gallery w:val="placeholder"/>
        </w:category>
        <w:types>
          <w:type w:val="bbPlcHdr"/>
        </w:types>
        <w:behaviors>
          <w:behavior w:val="content"/>
        </w:behaviors>
        <w:guid w:val="{72EFB35F-4DB0-4B54-A121-DAF79E3CB39E}"/>
      </w:docPartPr>
      <w:docPartBody>
        <w:p w:rsidR="0022753D" w:rsidRDefault="00B21E71" w:rsidP="00B21E71">
          <w:pPr>
            <w:pStyle w:val="3F89BC8FF1F04E4CB051A03ECB5F936E"/>
          </w:pPr>
          <w:r>
            <w:rPr>
              <w:rStyle w:val="a3"/>
            </w:rPr>
            <w:t>Место для ввода текста.</w:t>
          </w:r>
        </w:p>
      </w:docPartBody>
    </w:docPart>
    <w:docPart>
      <w:docPartPr>
        <w:name w:val="4AC6E5C76F2B40BD81ACA97D2254AC63"/>
        <w:category>
          <w:name w:val="Общие"/>
          <w:gallery w:val="placeholder"/>
        </w:category>
        <w:types>
          <w:type w:val="bbPlcHdr"/>
        </w:types>
        <w:behaviors>
          <w:behavior w:val="content"/>
        </w:behaviors>
        <w:guid w:val="{73510FF4-5C06-46CF-870D-A22F38E01FAB}"/>
      </w:docPartPr>
      <w:docPartBody>
        <w:p w:rsidR="0022753D" w:rsidRDefault="00B21E71" w:rsidP="00B21E71">
          <w:pPr>
            <w:pStyle w:val="4AC6E5C76F2B40BD81ACA97D2254AC63"/>
          </w:pPr>
          <w:r w:rsidRPr="009922F5">
            <w:rPr>
              <w:rStyle w:val="a3"/>
            </w:rPr>
            <w:t>Место для ввода текста.</w:t>
          </w:r>
        </w:p>
      </w:docPartBody>
    </w:docPart>
    <w:docPart>
      <w:docPartPr>
        <w:name w:val="9F48AC51ED7E45C0A9E3FFB67AE7D9C2"/>
        <w:category>
          <w:name w:val="Общие"/>
          <w:gallery w:val="placeholder"/>
        </w:category>
        <w:types>
          <w:type w:val="bbPlcHdr"/>
        </w:types>
        <w:behaviors>
          <w:behavior w:val="content"/>
        </w:behaviors>
        <w:guid w:val="{3A8518AB-3BFE-4407-AB49-B9F67EAD6651}"/>
      </w:docPartPr>
      <w:docPartBody>
        <w:p w:rsidR="0022753D" w:rsidRDefault="00B21E71" w:rsidP="00B21E71">
          <w:pPr>
            <w:pStyle w:val="9F48AC51ED7E45C0A9E3FFB67AE7D9C2"/>
          </w:pPr>
          <w:r w:rsidRPr="009922F5">
            <w:rPr>
              <w:rStyle w:val="a3"/>
            </w:rPr>
            <w:t>Место для ввода текста.</w:t>
          </w:r>
        </w:p>
      </w:docPartBody>
    </w:docPart>
    <w:docPart>
      <w:docPartPr>
        <w:name w:val="F482AFBF845943659803B204BAD6D633"/>
        <w:category>
          <w:name w:val="Общие"/>
          <w:gallery w:val="placeholder"/>
        </w:category>
        <w:types>
          <w:type w:val="bbPlcHdr"/>
        </w:types>
        <w:behaviors>
          <w:behavior w:val="content"/>
        </w:behaviors>
        <w:guid w:val="{FFC69D1A-3AC8-4B38-8F93-4FA0CC93CD49}"/>
      </w:docPartPr>
      <w:docPartBody>
        <w:p w:rsidR="0022753D" w:rsidRDefault="00B21E71" w:rsidP="00B21E71">
          <w:pPr>
            <w:pStyle w:val="F482AFBF845943659803B204BAD6D633"/>
          </w:pPr>
          <w:r>
            <w:rPr>
              <w:rStyle w:val="a3"/>
            </w:rPr>
            <w:t>Место для ввода текста.</w:t>
          </w:r>
        </w:p>
      </w:docPartBody>
    </w:docPart>
    <w:docPart>
      <w:docPartPr>
        <w:name w:val="F8B20BAD73C94463A29F5B5970469EFE"/>
        <w:category>
          <w:name w:val="Общие"/>
          <w:gallery w:val="placeholder"/>
        </w:category>
        <w:types>
          <w:type w:val="bbPlcHdr"/>
        </w:types>
        <w:behaviors>
          <w:behavior w:val="content"/>
        </w:behaviors>
        <w:guid w:val="{8E6AC3E5-F8F0-4F19-B494-00906DD9DA2D}"/>
      </w:docPartPr>
      <w:docPartBody>
        <w:p w:rsidR="0022753D" w:rsidRDefault="00B21E71" w:rsidP="00B21E71">
          <w:pPr>
            <w:pStyle w:val="F8B20BAD73C94463A29F5B5970469EFE"/>
          </w:pPr>
          <w:r w:rsidRPr="009922F5">
            <w:rPr>
              <w:rStyle w:val="a3"/>
            </w:rPr>
            <w:t>Место для ввода текста.</w:t>
          </w:r>
        </w:p>
      </w:docPartBody>
    </w:docPart>
    <w:docPart>
      <w:docPartPr>
        <w:name w:val="43023490271145BDB41F96DE7F8BD641"/>
        <w:category>
          <w:name w:val="Общие"/>
          <w:gallery w:val="placeholder"/>
        </w:category>
        <w:types>
          <w:type w:val="bbPlcHdr"/>
        </w:types>
        <w:behaviors>
          <w:behavior w:val="content"/>
        </w:behaviors>
        <w:guid w:val="{6FE6F523-1CD1-428A-B8E8-35E4ED7CCC7A}"/>
      </w:docPartPr>
      <w:docPartBody>
        <w:p w:rsidR="0022753D" w:rsidRDefault="00B21E71" w:rsidP="00B21E71">
          <w:pPr>
            <w:pStyle w:val="43023490271145BDB41F96DE7F8BD641"/>
          </w:pPr>
          <w:r w:rsidRPr="009922F5">
            <w:rPr>
              <w:rStyle w:val="a3"/>
            </w:rPr>
            <w:t>Место для ввода текста.</w:t>
          </w:r>
        </w:p>
      </w:docPartBody>
    </w:docPart>
    <w:docPart>
      <w:docPartPr>
        <w:name w:val="96EF0C45C7014B488FC8BED22551A1E9"/>
        <w:category>
          <w:name w:val="Общие"/>
          <w:gallery w:val="placeholder"/>
        </w:category>
        <w:types>
          <w:type w:val="bbPlcHdr"/>
        </w:types>
        <w:behaviors>
          <w:behavior w:val="content"/>
        </w:behaviors>
        <w:guid w:val="{84BBCF66-D5EB-4DAA-95AC-AD813292C4EA}"/>
      </w:docPartPr>
      <w:docPartBody>
        <w:p w:rsidR="0022753D" w:rsidRDefault="00B21E71" w:rsidP="00B21E71">
          <w:pPr>
            <w:pStyle w:val="96EF0C45C7014B488FC8BED22551A1E9"/>
          </w:pPr>
          <w:r>
            <w:rPr>
              <w:rStyle w:val="a3"/>
            </w:rPr>
            <w:t>Место для ввода текста.</w:t>
          </w:r>
        </w:p>
      </w:docPartBody>
    </w:docPart>
    <w:docPart>
      <w:docPartPr>
        <w:name w:val="3F1D7D60D851452892584919C9DC8F19"/>
        <w:category>
          <w:name w:val="Общие"/>
          <w:gallery w:val="placeholder"/>
        </w:category>
        <w:types>
          <w:type w:val="bbPlcHdr"/>
        </w:types>
        <w:behaviors>
          <w:behavior w:val="content"/>
        </w:behaviors>
        <w:guid w:val="{31B5F9E8-1E2D-446C-BB6B-6D2453726AB7}"/>
      </w:docPartPr>
      <w:docPartBody>
        <w:p w:rsidR="0022753D" w:rsidRDefault="00B21E71" w:rsidP="00B21E71">
          <w:pPr>
            <w:pStyle w:val="3F1D7D60D851452892584919C9DC8F19"/>
          </w:pPr>
          <w:r>
            <w:rPr>
              <w:rStyle w:val="a3"/>
            </w:rPr>
            <w:t>Место для ввода текста.</w:t>
          </w:r>
        </w:p>
      </w:docPartBody>
    </w:docPart>
    <w:docPart>
      <w:docPartPr>
        <w:name w:val="D3A21A30CE3944AFB0647F9E4D73BBEB"/>
        <w:category>
          <w:name w:val="Общие"/>
          <w:gallery w:val="placeholder"/>
        </w:category>
        <w:types>
          <w:type w:val="bbPlcHdr"/>
        </w:types>
        <w:behaviors>
          <w:behavior w:val="content"/>
        </w:behaviors>
        <w:guid w:val="{4AE99CB1-1DD7-4938-85D4-6828C26C5844}"/>
      </w:docPartPr>
      <w:docPartBody>
        <w:p w:rsidR="00D57A90" w:rsidRDefault="008B6CBF" w:rsidP="008B6CBF">
          <w:pPr>
            <w:pStyle w:val="D3A21A30CE3944AFB0647F9E4D73BBEB"/>
          </w:pPr>
          <w:r w:rsidRPr="009922F5">
            <w:rPr>
              <w:rStyle w:val="a3"/>
            </w:rPr>
            <w:t>Место для ввода текста.</w:t>
          </w:r>
        </w:p>
      </w:docPartBody>
    </w:docPart>
    <w:docPart>
      <w:docPartPr>
        <w:name w:val="6B78A19781864282A0001BF4BABC9251"/>
        <w:category>
          <w:name w:val="Общие"/>
          <w:gallery w:val="placeholder"/>
        </w:category>
        <w:types>
          <w:type w:val="bbPlcHdr"/>
        </w:types>
        <w:behaviors>
          <w:behavior w:val="content"/>
        </w:behaviors>
        <w:guid w:val="{473CB67D-40D0-4977-8329-D13AC257A822}"/>
      </w:docPartPr>
      <w:docPartBody>
        <w:p w:rsidR="00D57A90" w:rsidRDefault="008B6CBF" w:rsidP="008B6CBF">
          <w:pPr>
            <w:pStyle w:val="6B78A19781864282A0001BF4BABC9251"/>
          </w:pPr>
          <w:r w:rsidRPr="009922F5">
            <w:rPr>
              <w:rStyle w:val="a3"/>
            </w:rPr>
            <w:t>Место для ввода текста.</w:t>
          </w:r>
        </w:p>
      </w:docPartBody>
    </w:docPart>
    <w:docPart>
      <w:docPartPr>
        <w:name w:val="72125723C0674C03B327543409674C13"/>
        <w:category>
          <w:name w:val="Общие"/>
          <w:gallery w:val="placeholder"/>
        </w:category>
        <w:types>
          <w:type w:val="bbPlcHdr"/>
        </w:types>
        <w:behaviors>
          <w:behavior w:val="content"/>
        </w:behaviors>
        <w:guid w:val="{7C038699-2CDD-4AA1-8BD7-73BB5E6EE864}"/>
      </w:docPartPr>
      <w:docPartBody>
        <w:p w:rsidR="009E7ECC" w:rsidRDefault="008811B5" w:rsidP="008811B5">
          <w:pPr>
            <w:pStyle w:val="72125723C0674C03B327543409674C13"/>
          </w:pPr>
          <w:r w:rsidRPr="009922F5">
            <w:rPr>
              <w:rStyle w:val="a3"/>
            </w:rPr>
            <w:t>Место для ввода текста.</w:t>
          </w:r>
        </w:p>
      </w:docPartBody>
    </w:docPart>
    <w:docPart>
      <w:docPartPr>
        <w:name w:val="1F64D5EFB8984AACA027797FD6AD75C4"/>
        <w:category>
          <w:name w:val="Общие"/>
          <w:gallery w:val="placeholder"/>
        </w:category>
        <w:types>
          <w:type w:val="bbPlcHdr"/>
        </w:types>
        <w:behaviors>
          <w:behavior w:val="content"/>
        </w:behaviors>
        <w:guid w:val="{166B64E7-A5B1-4974-BF1B-C66AA6DF5C0A}"/>
      </w:docPartPr>
      <w:docPartBody>
        <w:p w:rsidR="009E7ECC" w:rsidRDefault="008811B5" w:rsidP="008811B5">
          <w:pPr>
            <w:pStyle w:val="1F64D5EFB8984AACA027797FD6AD75C4"/>
          </w:pPr>
          <w:r w:rsidRPr="009922F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71"/>
    <w:rsid w:val="00054018"/>
    <w:rsid w:val="00144AEA"/>
    <w:rsid w:val="0022753D"/>
    <w:rsid w:val="00252476"/>
    <w:rsid w:val="002707FE"/>
    <w:rsid w:val="00273661"/>
    <w:rsid w:val="002B2F99"/>
    <w:rsid w:val="00300DDF"/>
    <w:rsid w:val="00390824"/>
    <w:rsid w:val="00457C8B"/>
    <w:rsid w:val="004609E4"/>
    <w:rsid w:val="00462E2D"/>
    <w:rsid w:val="004C6876"/>
    <w:rsid w:val="0055029E"/>
    <w:rsid w:val="005909F7"/>
    <w:rsid w:val="00597D69"/>
    <w:rsid w:val="005A7CA8"/>
    <w:rsid w:val="00691BA8"/>
    <w:rsid w:val="00734CA5"/>
    <w:rsid w:val="007F30F0"/>
    <w:rsid w:val="008054BD"/>
    <w:rsid w:val="008073E0"/>
    <w:rsid w:val="008158C8"/>
    <w:rsid w:val="008811B5"/>
    <w:rsid w:val="00891837"/>
    <w:rsid w:val="008B6CBF"/>
    <w:rsid w:val="008C7564"/>
    <w:rsid w:val="008F0B0A"/>
    <w:rsid w:val="009325ED"/>
    <w:rsid w:val="009E7ECC"/>
    <w:rsid w:val="00A3050E"/>
    <w:rsid w:val="00A40A2A"/>
    <w:rsid w:val="00AB4D9C"/>
    <w:rsid w:val="00AF16C0"/>
    <w:rsid w:val="00B21E71"/>
    <w:rsid w:val="00B73A80"/>
    <w:rsid w:val="00BA7AEC"/>
    <w:rsid w:val="00C86AF8"/>
    <w:rsid w:val="00CA21C5"/>
    <w:rsid w:val="00CA2CE8"/>
    <w:rsid w:val="00D25271"/>
    <w:rsid w:val="00D57A90"/>
    <w:rsid w:val="00D80BD0"/>
    <w:rsid w:val="00D9215B"/>
    <w:rsid w:val="00DD5337"/>
    <w:rsid w:val="00E07A73"/>
    <w:rsid w:val="00E24266"/>
    <w:rsid w:val="00E33A66"/>
    <w:rsid w:val="00E34945"/>
    <w:rsid w:val="00E5439F"/>
    <w:rsid w:val="00E56A7A"/>
    <w:rsid w:val="00E65CE0"/>
    <w:rsid w:val="00E76ADA"/>
    <w:rsid w:val="00EA697E"/>
    <w:rsid w:val="00F77FD3"/>
    <w:rsid w:val="00F86595"/>
    <w:rsid w:val="00FE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8811B5"/>
  </w:style>
  <w:style w:type="paragraph" w:customStyle="1" w:styleId="2CC44D2DF3AA4049B93FE86AACC28DF4">
    <w:name w:val="2CC44D2DF3AA4049B93FE86AACC28DF4"/>
    <w:rsid w:val="00B21E71"/>
  </w:style>
  <w:style w:type="paragraph" w:customStyle="1" w:styleId="D7A989FFFADF475C8D97D017A37CF974">
    <w:name w:val="D7A989FFFADF475C8D97D017A37CF974"/>
    <w:rsid w:val="00B21E71"/>
  </w:style>
  <w:style w:type="paragraph" w:customStyle="1" w:styleId="61B6AC89722344FDAEA56B06956DD8E6">
    <w:name w:val="61B6AC89722344FDAEA56B06956DD8E6"/>
    <w:rsid w:val="00B21E71"/>
  </w:style>
  <w:style w:type="paragraph" w:customStyle="1" w:styleId="C026ED2F5FDD4A5698E75F517004D811">
    <w:name w:val="C026ED2F5FDD4A5698E75F517004D811"/>
    <w:rsid w:val="00B21E71"/>
  </w:style>
  <w:style w:type="paragraph" w:customStyle="1" w:styleId="7E05C852E11240659E7D4E7856E1DEC5">
    <w:name w:val="7E05C852E11240659E7D4E7856E1DEC5"/>
    <w:rsid w:val="00B21E71"/>
  </w:style>
  <w:style w:type="paragraph" w:customStyle="1" w:styleId="861C33B61BE6407ABE5A907BBA88CF8A">
    <w:name w:val="861C33B61BE6407ABE5A907BBA88CF8A"/>
    <w:rsid w:val="00B21E71"/>
  </w:style>
  <w:style w:type="paragraph" w:customStyle="1" w:styleId="D6162C0B09DC4682976A40A6CAD55D6D">
    <w:name w:val="D6162C0B09DC4682976A40A6CAD55D6D"/>
    <w:rsid w:val="00B21E71"/>
  </w:style>
  <w:style w:type="paragraph" w:customStyle="1" w:styleId="B1F5040DE3F445EF8680EE6AC77386AE">
    <w:name w:val="B1F5040DE3F445EF8680EE6AC77386AE"/>
    <w:rsid w:val="00B21E71"/>
  </w:style>
  <w:style w:type="paragraph" w:customStyle="1" w:styleId="7AA123EE09D5412DB8BD481ECCDBDA31">
    <w:name w:val="7AA123EE09D5412DB8BD481ECCDBDA31"/>
    <w:rsid w:val="00B21E71"/>
  </w:style>
  <w:style w:type="paragraph" w:customStyle="1" w:styleId="B748A9B5B1B74784B796452F1F91D2DE">
    <w:name w:val="B748A9B5B1B74784B796452F1F91D2DE"/>
    <w:rsid w:val="00B21E71"/>
  </w:style>
  <w:style w:type="paragraph" w:customStyle="1" w:styleId="B0771D400D184879BDA57C5F5111783D">
    <w:name w:val="B0771D400D184879BDA57C5F5111783D"/>
    <w:rsid w:val="00B21E71"/>
  </w:style>
  <w:style w:type="paragraph" w:customStyle="1" w:styleId="81269CF798664A66B0DCB9FA37673242">
    <w:name w:val="81269CF798664A66B0DCB9FA37673242"/>
    <w:rsid w:val="00B21E71"/>
  </w:style>
  <w:style w:type="paragraph" w:customStyle="1" w:styleId="F98A6A6AE8F7457AA5307BF3AEA99C4C">
    <w:name w:val="F98A6A6AE8F7457AA5307BF3AEA99C4C"/>
    <w:rsid w:val="00B21E71"/>
  </w:style>
  <w:style w:type="paragraph" w:customStyle="1" w:styleId="41854475FEA74A18BAFEDFAF9846BE35">
    <w:name w:val="41854475FEA74A18BAFEDFAF9846BE35"/>
    <w:rsid w:val="00B21E71"/>
  </w:style>
  <w:style w:type="paragraph" w:customStyle="1" w:styleId="CD624FF34FA44D1B8EDE1EB6548FD37F">
    <w:name w:val="CD624FF34FA44D1B8EDE1EB6548FD37F"/>
    <w:rsid w:val="00B21E71"/>
  </w:style>
  <w:style w:type="paragraph" w:customStyle="1" w:styleId="07BE1548DC6B4D06B1EB521BB0EDBDAB">
    <w:name w:val="07BE1548DC6B4D06B1EB521BB0EDBDAB"/>
    <w:rsid w:val="00B21E71"/>
  </w:style>
  <w:style w:type="paragraph" w:customStyle="1" w:styleId="0DE4E6AAB3EF4855BC19FB05FCA1D791">
    <w:name w:val="0DE4E6AAB3EF4855BC19FB05FCA1D791"/>
    <w:rsid w:val="00B21E71"/>
  </w:style>
  <w:style w:type="paragraph" w:customStyle="1" w:styleId="38F66952147643A7873D0AC1885157CF">
    <w:name w:val="38F66952147643A7873D0AC1885157CF"/>
    <w:rsid w:val="00B21E71"/>
  </w:style>
  <w:style w:type="paragraph" w:customStyle="1" w:styleId="A9D8BACAE6EA4EA585CE772094124EAB">
    <w:name w:val="A9D8BACAE6EA4EA585CE772094124EAB"/>
    <w:rsid w:val="00B21E71"/>
  </w:style>
  <w:style w:type="paragraph" w:customStyle="1" w:styleId="51073C05B4114DD7843AE8C398DCB896">
    <w:name w:val="51073C05B4114DD7843AE8C398DCB896"/>
    <w:rsid w:val="00B21E71"/>
  </w:style>
  <w:style w:type="paragraph" w:customStyle="1" w:styleId="46F2E581905F43F2963445F591F1094A">
    <w:name w:val="46F2E581905F43F2963445F591F1094A"/>
    <w:rsid w:val="00B21E71"/>
  </w:style>
  <w:style w:type="paragraph" w:customStyle="1" w:styleId="57EA99DCC9C74C79B62B6D20C117699D">
    <w:name w:val="57EA99DCC9C74C79B62B6D20C117699D"/>
    <w:rsid w:val="00B21E71"/>
  </w:style>
  <w:style w:type="paragraph" w:customStyle="1" w:styleId="827A372FD2D14670BC49E74B15E96207">
    <w:name w:val="827A372FD2D14670BC49E74B15E96207"/>
    <w:rsid w:val="00B21E71"/>
  </w:style>
  <w:style w:type="paragraph" w:customStyle="1" w:styleId="CE7580752CC64ECC8034A89A00B14982">
    <w:name w:val="CE7580752CC64ECC8034A89A00B14982"/>
    <w:rsid w:val="00B21E71"/>
  </w:style>
  <w:style w:type="paragraph" w:customStyle="1" w:styleId="42AFCDA2447F4E3C88F91C0819523579">
    <w:name w:val="42AFCDA2447F4E3C88F91C0819523579"/>
    <w:rsid w:val="00B21E71"/>
  </w:style>
  <w:style w:type="paragraph" w:customStyle="1" w:styleId="D7BF0CD336184E9A9EB7B06D229F3FE0">
    <w:name w:val="D7BF0CD336184E9A9EB7B06D229F3FE0"/>
    <w:rsid w:val="00B21E71"/>
  </w:style>
  <w:style w:type="paragraph" w:customStyle="1" w:styleId="B2624C5D44CE46389B419A60C1388A0F">
    <w:name w:val="B2624C5D44CE46389B419A60C1388A0F"/>
    <w:rsid w:val="00B21E71"/>
  </w:style>
  <w:style w:type="paragraph" w:customStyle="1" w:styleId="F742F78DCC9C4A3680D8D8459E40D193">
    <w:name w:val="F742F78DCC9C4A3680D8D8459E40D193"/>
    <w:rsid w:val="00B21E71"/>
  </w:style>
  <w:style w:type="paragraph" w:customStyle="1" w:styleId="85D4AB2E145640AC92B96306DBD59DBC">
    <w:name w:val="85D4AB2E145640AC92B96306DBD59DBC"/>
    <w:rsid w:val="00B21E71"/>
  </w:style>
  <w:style w:type="paragraph" w:customStyle="1" w:styleId="CBED9EFE18E84C2FA31C311C957D0C88">
    <w:name w:val="CBED9EFE18E84C2FA31C311C957D0C88"/>
    <w:rsid w:val="00B21E71"/>
  </w:style>
  <w:style w:type="paragraph" w:customStyle="1" w:styleId="6F68583EA7094A8AB104A68CA2102F16">
    <w:name w:val="6F68583EA7094A8AB104A68CA2102F16"/>
    <w:rsid w:val="00B21E71"/>
  </w:style>
  <w:style w:type="paragraph" w:customStyle="1" w:styleId="08FC53BE575F41F6B0957148796B1F61">
    <w:name w:val="08FC53BE575F41F6B0957148796B1F61"/>
    <w:rsid w:val="00B21E71"/>
  </w:style>
  <w:style w:type="paragraph" w:customStyle="1" w:styleId="4C339CDC7776461D8F0106571088DA23">
    <w:name w:val="4C339CDC7776461D8F0106571088DA23"/>
    <w:rsid w:val="00B21E71"/>
  </w:style>
  <w:style w:type="paragraph" w:customStyle="1" w:styleId="CD3CEAAC70FE4360974F14A7D21E2AD7">
    <w:name w:val="CD3CEAAC70FE4360974F14A7D21E2AD7"/>
    <w:rsid w:val="00B21E71"/>
  </w:style>
  <w:style w:type="paragraph" w:customStyle="1" w:styleId="8A8165B1A04F44BD93230E2C244FD670">
    <w:name w:val="8A8165B1A04F44BD93230E2C244FD670"/>
    <w:rsid w:val="00B21E71"/>
  </w:style>
  <w:style w:type="paragraph" w:customStyle="1" w:styleId="D99C59CF290F46BA9E8692785CE357DF">
    <w:name w:val="D99C59CF290F46BA9E8692785CE357DF"/>
    <w:rsid w:val="00B21E71"/>
  </w:style>
  <w:style w:type="paragraph" w:customStyle="1" w:styleId="ABDAC385481D4B9897BD55F4FF78AD90">
    <w:name w:val="ABDAC385481D4B9897BD55F4FF78AD90"/>
    <w:rsid w:val="00B21E71"/>
  </w:style>
  <w:style w:type="paragraph" w:customStyle="1" w:styleId="30D20E3C247F471394C146A9481B4DCC">
    <w:name w:val="30D20E3C247F471394C146A9481B4DCC"/>
    <w:rsid w:val="00B21E71"/>
  </w:style>
  <w:style w:type="paragraph" w:customStyle="1" w:styleId="5049E151F130453CA2A86587EA6EDD9C">
    <w:name w:val="5049E151F130453CA2A86587EA6EDD9C"/>
    <w:rsid w:val="00B21E71"/>
  </w:style>
  <w:style w:type="paragraph" w:customStyle="1" w:styleId="4358F996472846B8A9D31230CC7DB906">
    <w:name w:val="4358F996472846B8A9D31230CC7DB906"/>
    <w:rsid w:val="00B21E71"/>
  </w:style>
  <w:style w:type="paragraph" w:customStyle="1" w:styleId="21FBDD5109AC4A3E8D696B5C17EE7D3D">
    <w:name w:val="21FBDD5109AC4A3E8D696B5C17EE7D3D"/>
    <w:rsid w:val="00B21E71"/>
  </w:style>
  <w:style w:type="paragraph" w:customStyle="1" w:styleId="D7600BD2F57749D8A7E456775DFEA451">
    <w:name w:val="D7600BD2F57749D8A7E456775DFEA451"/>
    <w:rsid w:val="00B21E71"/>
  </w:style>
  <w:style w:type="paragraph" w:customStyle="1" w:styleId="EB143DEBDBDF4BC197FC3D3D6CA2E98B">
    <w:name w:val="EB143DEBDBDF4BC197FC3D3D6CA2E98B"/>
    <w:rsid w:val="00B21E71"/>
  </w:style>
  <w:style w:type="paragraph" w:customStyle="1" w:styleId="BFEF36FB5F664D7A8D730877428EBBE5">
    <w:name w:val="BFEF36FB5F664D7A8D730877428EBBE5"/>
    <w:rsid w:val="00B21E71"/>
  </w:style>
  <w:style w:type="paragraph" w:customStyle="1" w:styleId="0C878939A68B47A9A1C3978BA2626A72">
    <w:name w:val="0C878939A68B47A9A1C3978BA2626A72"/>
    <w:rsid w:val="00B21E71"/>
  </w:style>
  <w:style w:type="paragraph" w:customStyle="1" w:styleId="1E547B56E9F1403EBAE0C7C250E2C567">
    <w:name w:val="1E547B56E9F1403EBAE0C7C250E2C567"/>
    <w:rsid w:val="00B21E71"/>
  </w:style>
  <w:style w:type="paragraph" w:customStyle="1" w:styleId="1C3AAF2286504A0097C56C307F523319">
    <w:name w:val="1C3AAF2286504A0097C56C307F523319"/>
    <w:rsid w:val="00B21E71"/>
  </w:style>
  <w:style w:type="paragraph" w:customStyle="1" w:styleId="B94429C1AF174FB2B83105AF0D291E19">
    <w:name w:val="B94429C1AF174FB2B83105AF0D291E19"/>
    <w:rsid w:val="00B21E71"/>
  </w:style>
  <w:style w:type="paragraph" w:customStyle="1" w:styleId="FC8427B75FFE49C28096ABE1EA075BBB">
    <w:name w:val="FC8427B75FFE49C28096ABE1EA075BBB"/>
    <w:rsid w:val="00B21E71"/>
  </w:style>
  <w:style w:type="paragraph" w:customStyle="1" w:styleId="996F9B03598747718A87F99035675C83">
    <w:name w:val="996F9B03598747718A87F99035675C83"/>
    <w:rsid w:val="00B21E71"/>
  </w:style>
  <w:style w:type="paragraph" w:customStyle="1" w:styleId="575F6690EFA3439F83D4A95DBFA5EEB7">
    <w:name w:val="575F6690EFA3439F83D4A95DBFA5EEB7"/>
    <w:rsid w:val="00B21E71"/>
  </w:style>
  <w:style w:type="paragraph" w:customStyle="1" w:styleId="2F4F026DECCE4A0E860DFA82220F0832">
    <w:name w:val="2F4F026DECCE4A0E860DFA82220F0832"/>
    <w:rsid w:val="00B21E71"/>
  </w:style>
  <w:style w:type="paragraph" w:customStyle="1" w:styleId="D85E1A56F5D54D73906871AD3331C564">
    <w:name w:val="D85E1A56F5D54D73906871AD3331C564"/>
    <w:rsid w:val="00B21E71"/>
  </w:style>
  <w:style w:type="paragraph" w:customStyle="1" w:styleId="D473D629F6574C6A9EC006285E24D7AA">
    <w:name w:val="D473D629F6574C6A9EC006285E24D7AA"/>
    <w:rsid w:val="00B21E71"/>
  </w:style>
  <w:style w:type="paragraph" w:customStyle="1" w:styleId="B94ECA8CB69E4FD28C748B3FECC19FB7">
    <w:name w:val="B94ECA8CB69E4FD28C748B3FECC19FB7"/>
    <w:rsid w:val="00B21E71"/>
  </w:style>
  <w:style w:type="paragraph" w:customStyle="1" w:styleId="30008BC8E49D4B448189450A741E3FF8">
    <w:name w:val="30008BC8E49D4B448189450A741E3FF8"/>
    <w:rsid w:val="00B21E71"/>
  </w:style>
  <w:style w:type="paragraph" w:customStyle="1" w:styleId="1D9DFD0D0EAD46FD9E0F9F46F6635FBE">
    <w:name w:val="1D9DFD0D0EAD46FD9E0F9F46F6635FBE"/>
    <w:rsid w:val="00B21E71"/>
  </w:style>
  <w:style w:type="paragraph" w:customStyle="1" w:styleId="3BF0B71AC2EB4EB7A0E6EA61D3270449">
    <w:name w:val="3BF0B71AC2EB4EB7A0E6EA61D3270449"/>
    <w:rsid w:val="00B21E71"/>
  </w:style>
  <w:style w:type="paragraph" w:customStyle="1" w:styleId="8A38F4E3B95244A0A6AAA50EBFCD4D47">
    <w:name w:val="8A38F4E3B95244A0A6AAA50EBFCD4D47"/>
    <w:rsid w:val="00B21E71"/>
  </w:style>
  <w:style w:type="paragraph" w:customStyle="1" w:styleId="F09EED6715194AC1BA9932BD8D2A2D0E">
    <w:name w:val="F09EED6715194AC1BA9932BD8D2A2D0E"/>
    <w:rsid w:val="00B21E71"/>
  </w:style>
  <w:style w:type="paragraph" w:customStyle="1" w:styleId="A646CBA88B8B4BA18E2E069F5F769763">
    <w:name w:val="A646CBA88B8B4BA18E2E069F5F769763"/>
    <w:rsid w:val="00B21E71"/>
  </w:style>
  <w:style w:type="paragraph" w:customStyle="1" w:styleId="6E33C12E7A4B44F5A95C9A9BA43875E4">
    <w:name w:val="6E33C12E7A4B44F5A95C9A9BA43875E4"/>
    <w:rsid w:val="00B21E71"/>
  </w:style>
  <w:style w:type="paragraph" w:customStyle="1" w:styleId="1AF162D73A8A440E833F6DEFE4CFEC8C">
    <w:name w:val="1AF162D73A8A440E833F6DEFE4CFEC8C"/>
    <w:rsid w:val="00B21E71"/>
  </w:style>
  <w:style w:type="paragraph" w:customStyle="1" w:styleId="7A70813C00C14F07A153E5F34AFD4B84">
    <w:name w:val="7A70813C00C14F07A153E5F34AFD4B84"/>
    <w:rsid w:val="00B21E71"/>
  </w:style>
  <w:style w:type="paragraph" w:customStyle="1" w:styleId="65A9E0C0AE944981A921D687842B59A8">
    <w:name w:val="65A9E0C0AE944981A921D687842B59A8"/>
    <w:rsid w:val="00B21E71"/>
  </w:style>
  <w:style w:type="paragraph" w:customStyle="1" w:styleId="6FA5603ED0EB400B8A7D017F6AD56B1D">
    <w:name w:val="6FA5603ED0EB400B8A7D017F6AD56B1D"/>
    <w:rsid w:val="00B21E71"/>
  </w:style>
  <w:style w:type="paragraph" w:customStyle="1" w:styleId="48F6C82C0E5447A0A8B23581023A43CF">
    <w:name w:val="48F6C82C0E5447A0A8B23581023A43CF"/>
    <w:rsid w:val="00B21E71"/>
  </w:style>
  <w:style w:type="paragraph" w:customStyle="1" w:styleId="C55622469AE344E3B1D256D1735F32A1">
    <w:name w:val="C55622469AE344E3B1D256D1735F32A1"/>
    <w:rsid w:val="00B21E71"/>
  </w:style>
  <w:style w:type="paragraph" w:customStyle="1" w:styleId="F9BA2E02174D4D0AADD8D83243B5D7A8">
    <w:name w:val="F9BA2E02174D4D0AADD8D83243B5D7A8"/>
    <w:rsid w:val="00B21E71"/>
  </w:style>
  <w:style w:type="paragraph" w:customStyle="1" w:styleId="870F848C04FA40DA912BED7C0608BF5A">
    <w:name w:val="870F848C04FA40DA912BED7C0608BF5A"/>
    <w:rsid w:val="00B21E71"/>
  </w:style>
  <w:style w:type="paragraph" w:customStyle="1" w:styleId="5A63818F15AD4A3D8385E4363B7455F8">
    <w:name w:val="5A63818F15AD4A3D8385E4363B7455F8"/>
    <w:rsid w:val="00B21E71"/>
  </w:style>
  <w:style w:type="paragraph" w:customStyle="1" w:styleId="969A922808D44073A8C2CCDDEA91CD44">
    <w:name w:val="969A922808D44073A8C2CCDDEA91CD44"/>
    <w:rsid w:val="00B21E71"/>
  </w:style>
  <w:style w:type="paragraph" w:customStyle="1" w:styleId="E1518361BEF84A9EABAAC46B1615B392">
    <w:name w:val="E1518361BEF84A9EABAAC46B1615B392"/>
    <w:rsid w:val="00B21E71"/>
  </w:style>
  <w:style w:type="paragraph" w:customStyle="1" w:styleId="A14B4A2EECC64A9D93CF1F345AC8EF87">
    <w:name w:val="A14B4A2EECC64A9D93CF1F345AC8EF87"/>
    <w:rsid w:val="00B21E71"/>
  </w:style>
  <w:style w:type="paragraph" w:customStyle="1" w:styleId="64B89B45659C4FD18C10B47F26F4C065">
    <w:name w:val="64B89B45659C4FD18C10B47F26F4C065"/>
    <w:rsid w:val="00B21E71"/>
  </w:style>
  <w:style w:type="paragraph" w:customStyle="1" w:styleId="E2B70C6BBAB64DA887E41D7D66534111">
    <w:name w:val="E2B70C6BBAB64DA887E41D7D66534111"/>
    <w:rsid w:val="00B21E71"/>
  </w:style>
  <w:style w:type="paragraph" w:customStyle="1" w:styleId="901D1A9EAA86481EBA1BC94EBEE3097B">
    <w:name w:val="901D1A9EAA86481EBA1BC94EBEE3097B"/>
    <w:rsid w:val="00B21E71"/>
  </w:style>
  <w:style w:type="paragraph" w:customStyle="1" w:styleId="B182E11502484D1DB46B6C6EEAB0949E">
    <w:name w:val="B182E11502484D1DB46B6C6EEAB0949E"/>
    <w:rsid w:val="00B21E71"/>
  </w:style>
  <w:style w:type="paragraph" w:customStyle="1" w:styleId="4B381CD8004443979804E9F54DA346CF">
    <w:name w:val="4B381CD8004443979804E9F54DA346CF"/>
    <w:rsid w:val="00B21E71"/>
  </w:style>
  <w:style w:type="paragraph" w:customStyle="1" w:styleId="FF26CF6925B144DE89F58C9A7B4B876B">
    <w:name w:val="FF26CF6925B144DE89F58C9A7B4B876B"/>
    <w:rsid w:val="00B21E71"/>
  </w:style>
  <w:style w:type="paragraph" w:customStyle="1" w:styleId="9D5C95FD1622456EB9C238601ABBCC75">
    <w:name w:val="9D5C95FD1622456EB9C238601ABBCC75"/>
    <w:rsid w:val="00B21E71"/>
  </w:style>
  <w:style w:type="paragraph" w:customStyle="1" w:styleId="B5A0456E3E894DFAA5E7676CA935ADC5">
    <w:name w:val="B5A0456E3E894DFAA5E7676CA935ADC5"/>
    <w:rsid w:val="00B21E71"/>
  </w:style>
  <w:style w:type="paragraph" w:customStyle="1" w:styleId="7523D11FFA2E43959F7B14D1614BD589">
    <w:name w:val="7523D11FFA2E43959F7B14D1614BD589"/>
    <w:rsid w:val="00B21E71"/>
  </w:style>
  <w:style w:type="paragraph" w:customStyle="1" w:styleId="70718D3E76784D59A1234ADACD8F614C">
    <w:name w:val="70718D3E76784D59A1234ADACD8F614C"/>
    <w:rsid w:val="00B21E71"/>
  </w:style>
  <w:style w:type="paragraph" w:customStyle="1" w:styleId="811ED8CC444F4EC4A62BF8F9E2507510">
    <w:name w:val="811ED8CC444F4EC4A62BF8F9E2507510"/>
    <w:rsid w:val="00B21E71"/>
  </w:style>
  <w:style w:type="paragraph" w:customStyle="1" w:styleId="DA8FAF1E04EF4E9E8C8236F30744BFBE">
    <w:name w:val="DA8FAF1E04EF4E9E8C8236F30744BFBE"/>
    <w:rsid w:val="00B21E71"/>
  </w:style>
  <w:style w:type="paragraph" w:customStyle="1" w:styleId="7D59EE33268E40AAAE017D05DF51BC81">
    <w:name w:val="7D59EE33268E40AAAE017D05DF51BC81"/>
    <w:rsid w:val="00B21E71"/>
  </w:style>
  <w:style w:type="paragraph" w:customStyle="1" w:styleId="F55ACC4F5AEA4EE3850FD3FB0C76EDFF">
    <w:name w:val="F55ACC4F5AEA4EE3850FD3FB0C76EDFF"/>
    <w:rsid w:val="00B21E71"/>
  </w:style>
  <w:style w:type="paragraph" w:customStyle="1" w:styleId="BC20BFE153D343179587D403D08190E7">
    <w:name w:val="BC20BFE153D343179587D403D08190E7"/>
    <w:rsid w:val="00B21E71"/>
  </w:style>
  <w:style w:type="paragraph" w:customStyle="1" w:styleId="3BDE0835B5D243D7B1F8115443CC1619">
    <w:name w:val="3BDE0835B5D243D7B1F8115443CC1619"/>
    <w:rsid w:val="00B21E71"/>
  </w:style>
  <w:style w:type="paragraph" w:customStyle="1" w:styleId="D868191344E44588BF614396C910C9DC">
    <w:name w:val="D868191344E44588BF614396C910C9DC"/>
    <w:rsid w:val="00B21E71"/>
  </w:style>
  <w:style w:type="paragraph" w:customStyle="1" w:styleId="ADB9F523EF9247C79D3C19BFFC00694B">
    <w:name w:val="ADB9F523EF9247C79D3C19BFFC00694B"/>
    <w:rsid w:val="00B21E71"/>
  </w:style>
  <w:style w:type="paragraph" w:customStyle="1" w:styleId="A25EBD77C3724F8A8AB821390C90E81F">
    <w:name w:val="A25EBD77C3724F8A8AB821390C90E81F"/>
    <w:rsid w:val="00B21E71"/>
  </w:style>
  <w:style w:type="paragraph" w:customStyle="1" w:styleId="985E1F8C48444AEC9B1AE44E5AC7757A">
    <w:name w:val="985E1F8C48444AEC9B1AE44E5AC7757A"/>
    <w:rsid w:val="00B21E71"/>
  </w:style>
  <w:style w:type="paragraph" w:customStyle="1" w:styleId="58C392AD99FA417F8B909C7A688548C7">
    <w:name w:val="58C392AD99FA417F8B909C7A688548C7"/>
    <w:rsid w:val="00B21E71"/>
  </w:style>
  <w:style w:type="paragraph" w:customStyle="1" w:styleId="F6FC0E01A9A244FA9017C214AE82A7A5">
    <w:name w:val="F6FC0E01A9A244FA9017C214AE82A7A5"/>
    <w:rsid w:val="00B21E71"/>
  </w:style>
  <w:style w:type="paragraph" w:customStyle="1" w:styleId="45C2B7CC37DB4B6E8BFEE02FFF398EBD">
    <w:name w:val="45C2B7CC37DB4B6E8BFEE02FFF398EBD"/>
    <w:rsid w:val="00B21E71"/>
  </w:style>
  <w:style w:type="paragraph" w:customStyle="1" w:styleId="856D0AF1888241218E9BACD9743A4BCE">
    <w:name w:val="856D0AF1888241218E9BACD9743A4BCE"/>
    <w:rsid w:val="00B21E71"/>
  </w:style>
  <w:style w:type="paragraph" w:customStyle="1" w:styleId="A37F33CDF3D84481843B1341713067E4">
    <w:name w:val="A37F33CDF3D84481843B1341713067E4"/>
    <w:rsid w:val="00B21E71"/>
  </w:style>
  <w:style w:type="paragraph" w:customStyle="1" w:styleId="71D9B41B366448F69B58C5E1C8FAC008">
    <w:name w:val="71D9B41B366448F69B58C5E1C8FAC008"/>
    <w:rsid w:val="00B21E71"/>
  </w:style>
  <w:style w:type="paragraph" w:customStyle="1" w:styleId="B2F08CB9CCD848B0AC66968E7486B0F9">
    <w:name w:val="B2F08CB9CCD848B0AC66968E7486B0F9"/>
    <w:rsid w:val="00B21E71"/>
  </w:style>
  <w:style w:type="paragraph" w:customStyle="1" w:styleId="981A5F73E5494BB69E16B195AEAD09E9">
    <w:name w:val="981A5F73E5494BB69E16B195AEAD09E9"/>
    <w:rsid w:val="00B21E71"/>
  </w:style>
  <w:style w:type="paragraph" w:customStyle="1" w:styleId="DFA981A6A52C4D8F801757688E12D947">
    <w:name w:val="DFA981A6A52C4D8F801757688E12D947"/>
    <w:rsid w:val="00B21E71"/>
  </w:style>
  <w:style w:type="paragraph" w:customStyle="1" w:styleId="B6CD7DA49E434ECFB052E325CC04431F">
    <w:name w:val="B6CD7DA49E434ECFB052E325CC04431F"/>
    <w:rsid w:val="00B21E71"/>
  </w:style>
  <w:style w:type="paragraph" w:customStyle="1" w:styleId="B8C6074AED464DDFB793BF04F11BEDA8">
    <w:name w:val="B8C6074AED464DDFB793BF04F11BEDA8"/>
    <w:rsid w:val="00B21E71"/>
  </w:style>
  <w:style w:type="paragraph" w:customStyle="1" w:styleId="47EDBE3A3CF34BEB8EB242B2FCB679A2">
    <w:name w:val="47EDBE3A3CF34BEB8EB242B2FCB679A2"/>
    <w:rsid w:val="00B21E71"/>
  </w:style>
  <w:style w:type="paragraph" w:customStyle="1" w:styleId="31639035B510450D9B65C2E9285E8DF0">
    <w:name w:val="31639035B510450D9B65C2E9285E8DF0"/>
    <w:rsid w:val="00B21E71"/>
  </w:style>
  <w:style w:type="paragraph" w:customStyle="1" w:styleId="D18F4651B92E44ACB4C16D04263D053F">
    <w:name w:val="D18F4651B92E44ACB4C16D04263D053F"/>
    <w:rsid w:val="00B21E71"/>
  </w:style>
  <w:style w:type="paragraph" w:customStyle="1" w:styleId="F04B93F573DD45F8AC3F3BFB35B7B4A9">
    <w:name w:val="F04B93F573DD45F8AC3F3BFB35B7B4A9"/>
    <w:rsid w:val="00B21E71"/>
  </w:style>
  <w:style w:type="paragraph" w:customStyle="1" w:styleId="84BA122C19B7456E882105AA9C3CE717">
    <w:name w:val="84BA122C19B7456E882105AA9C3CE717"/>
    <w:rsid w:val="00B21E71"/>
  </w:style>
  <w:style w:type="paragraph" w:customStyle="1" w:styleId="12459A1EC29B40C4BA518DB2CF9230C5">
    <w:name w:val="12459A1EC29B40C4BA518DB2CF9230C5"/>
    <w:rsid w:val="00B21E71"/>
  </w:style>
  <w:style w:type="paragraph" w:customStyle="1" w:styleId="FF2197BC1327430DA0879187DE54E69D">
    <w:name w:val="FF2197BC1327430DA0879187DE54E69D"/>
    <w:rsid w:val="00B21E71"/>
  </w:style>
  <w:style w:type="paragraph" w:customStyle="1" w:styleId="2438AB6E34C34FAE87B5E1BBF18C873B">
    <w:name w:val="2438AB6E34C34FAE87B5E1BBF18C873B"/>
    <w:rsid w:val="00B21E71"/>
  </w:style>
  <w:style w:type="paragraph" w:customStyle="1" w:styleId="FCACEE87FEC54843BFEF3A7A86F7FE88">
    <w:name w:val="FCACEE87FEC54843BFEF3A7A86F7FE88"/>
    <w:rsid w:val="00B21E71"/>
  </w:style>
  <w:style w:type="paragraph" w:customStyle="1" w:styleId="6763EE3DB8E04F74BC6A97F1B091F603">
    <w:name w:val="6763EE3DB8E04F74BC6A97F1B091F603"/>
    <w:rsid w:val="00B21E71"/>
  </w:style>
  <w:style w:type="paragraph" w:customStyle="1" w:styleId="2A1E9AEF7F2140DDA429F2BA7EB6CC6C">
    <w:name w:val="2A1E9AEF7F2140DDA429F2BA7EB6CC6C"/>
    <w:rsid w:val="00B21E71"/>
  </w:style>
  <w:style w:type="paragraph" w:customStyle="1" w:styleId="13CF87C20D344C6AA26BB0B8A40D0E91">
    <w:name w:val="13CF87C20D344C6AA26BB0B8A40D0E91"/>
    <w:rsid w:val="00B21E71"/>
  </w:style>
  <w:style w:type="paragraph" w:customStyle="1" w:styleId="B8938BB30C424325B83F5C21289A77F0">
    <w:name w:val="B8938BB30C424325B83F5C21289A77F0"/>
    <w:rsid w:val="00B21E71"/>
  </w:style>
  <w:style w:type="paragraph" w:customStyle="1" w:styleId="D934EA2E936E445DB0B19D4E5D416A64">
    <w:name w:val="D934EA2E936E445DB0B19D4E5D416A64"/>
    <w:rsid w:val="00B21E71"/>
  </w:style>
  <w:style w:type="paragraph" w:customStyle="1" w:styleId="C746889BB3AB4B7D8841D4476CFA08B5">
    <w:name w:val="C746889BB3AB4B7D8841D4476CFA08B5"/>
    <w:rsid w:val="00B21E71"/>
  </w:style>
  <w:style w:type="paragraph" w:customStyle="1" w:styleId="6CE33C5013F0440DA8C62B62548D47C3">
    <w:name w:val="6CE33C5013F0440DA8C62B62548D47C3"/>
    <w:rsid w:val="00B21E71"/>
  </w:style>
  <w:style w:type="paragraph" w:customStyle="1" w:styleId="3B1E75FB28754B93ADFF2BCC23D97D3A">
    <w:name w:val="3B1E75FB28754B93ADFF2BCC23D97D3A"/>
    <w:rsid w:val="00B21E71"/>
  </w:style>
  <w:style w:type="paragraph" w:customStyle="1" w:styleId="869F7FE3E8E943C79D968404AF7334AC">
    <w:name w:val="869F7FE3E8E943C79D968404AF7334AC"/>
    <w:rsid w:val="00B21E71"/>
  </w:style>
  <w:style w:type="paragraph" w:customStyle="1" w:styleId="970DBE0946E54AE68EC9FE24ADAF50B2">
    <w:name w:val="970DBE0946E54AE68EC9FE24ADAF50B2"/>
    <w:rsid w:val="00B21E71"/>
  </w:style>
  <w:style w:type="paragraph" w:customStyle="1" w:styleId="16CC5AE13A234869A225F16CE7B98B46">
    <w:name w:val="16CC5AE13A234869A225F16CE7B98B46"/>
    <w:rsid w:val="00B21E71"/>
  </w:style>
  <w:style w:type="paragraph" w:customStyle="1" w:styleId="3F9485BEF72948708D5AAEB20AD9F5B2">
    <w:name w:val="3F9485BEF72948708D5AAEB20AD9F5B2"/>
    <w:rsid w:val="00B21E71"/>
  </w:style>
  <w:style w:type="paragraph" w:customStyle="1" w:styleId="A7310D68014F4828BDBD30FC80EA91FC">
    <w:name w:val="A7310D68014F4828BDBD30FC80EA91FC"/>
    <w:rsid w:val="00B21E71"/>
  </w:style>
  <w:style w:type="paragraph" w:customStyle="1" w:styleId="496953892794471B85BAE3DDFDDC852C">
    <w:name w:val="496953892794471B85BAE3DDFDDC852C"/>
    <w:rsid w:val="00B21E71"/>
  </w:style>
  <w:style w:type="paragraph" w:customStyle="1" w:styleId="EB6610E279AD48838FAFFAF9CF8DF54E">
    <w:name w:val="EB6610E279AD48838FAFFAF9CF8DF54E"/>
    <w:rsid w:val="00B21E71"/>
  </w:style>
  <w:style w:type="paragraph" w:customStyle="1" w:styleId="91794832A4714CF8A6492128265DAA5C">
    <w:name w:val="91794832A4714CF8A6492128265DAA5C"/>
    <w:rsid w:val="00B21E71"/>
  </w:style>
  <w:style w:type="paragraph" w:customStyle="1" w:styleId="C46239ED363C4800BB335DC174356E3D">
    <w:name w:val="C46239ED363C4800BB335DC174356E3D"/>
    <w:rsid w:val="00B21E71"/>
  </w:style>
  <w:style w:type="paragraph" w:customStyle="1" w:styleId="9EFFB5CB75D548309C8C4BAF5832FB7B">
    <w:name w:val="9EFFB5CB75D548309C8C4BAF5832FB7B"/>
    <w:rsid w:val="00B21E71"/>
  </w:style>
  <w:style w:type="paragraph" w:customStyle="1" w:styleId="6AA69E25BE234EDFA29094D5E913326D">
    <w:name w:val="6AA69E25BE234EDFA29094D5E913326D"/>
    <w:rsid w:val="00B21E71"/>
  </w:style>
  <w:style w:type="paragraph" w:customStyle="1" w:styleId="D3DEA6FCFA0245B9939F7D6AAB739FA1">
    <w:name w:val="D3DEA6FCFA0245B9939F7D6AAB739FA1"/>
    <w:rsid w:val="00B21E71"/>
  </w:style>
  <w:style w:type="paragraph" w:customStyle="1" w:styleId="41260C988ADE40E1BD1954AD1098E373">
    <w:name w:val="41260C988ADE40E1BD1954AD1098E373"/>
    <w:rsid w:val="00B21E71"/>
  </w:style>
  <w:style w:type="paragraph" w:customStyle="1" w:styleId="CED675E14282483CA7ACEE9981ED40A6">
    <w:name w:val="CED675E14282483CA7ACEE9981ED40A6"/>
    <w:rsid w:val="00B21E71"/>
  </w:style>
  <w:style w:type="paragraph" w:customStyle="1" w:styleId="AF446470DFC14BE48E858D69BE7690C3">
    <w:name w:val="AF446470DFC14BE48E858D69BE7690C3"/>
    <w:rsid w:val="00B21E71"/>
  </w:style>
  <w:style w:type="paragraph" w:customStyle="1" w:styleId="01167AFFDFCD49F5A13DCAA6B4D5DFEB">
    <w:name w:val="01167AFFDFCD49F5A13DCAA6B4D5DFEB"/>
    <w:rsid w:val="00B21E71"/>
  </w:style>
  <w:style w:type="paragraph" w:customStyle="1" w:styleId="20108D841F9647A4BAD356142893A2DC">
    <w:name w:val="20108D841F9647A4BAD356142893A2DC"/>
    <w:rsid w:val="00B21E71"/>
  </w:style>
  <w:style w:type="paragraph" w:customStyle="1" w:styleId="DF5EB57049FD474F8BB5B26129C4C371">
    <w:name w:val="DF5EB57049FD474F8BB5B26129C4C371"/>
    <w:rsid w:val="00B21E71"/>
  </w:style>
  <w:style w:type="paragraph" w:customStyle="1" w:styleId="1C49969D6DA040E29A5BF8A69698CBFA">
    <w:name w:val="1C49969D6DA040E29A5BF8A69698CBFA"/>
    <w:rsid w:val="00B21E71"/>
  </w:style>
  <w:style w:type="paragraph" w:customStyle="1" w:styleId="23891FFC854E4874A9A04B28C98EF650">
    <w:name w:val="23891FFC854E4874A9A04B28C98EF650"/>
    <w:rsid w:val="00B21E71"/>
  </w:style>
  <w:style w:type="paragraph" w:customStyle="1" w:styleId="40AA54C1841E49C7AD58459366E913A1">
    <w:name w:val="40AA54C1841E49C7AD58459366E913A1"/>
    <w:rsid w:val="00B21E71"/>
  </w:style>
  <w:style w:type="paragraph" w:customStyle="1" w:styleId="63BF77087A94493692B1A9DF0F98FDC1">
    <w:name w:val="63BF77087A94493692B1A9DF0F98FDC1"/>
    <w:rsid w:val="00B21E71"/>
  </w:style>
  <w:style w:type="paragraph" w:customStyle="1" w:styleId="B0AB96CA212F4E04B84F38AB8D193FD1">
    <w:name w:val="B0AB96CA212F4E04B84F38AB8D193FD1"/>
    <w:rsid w:val="00B21E71"/>
  </w:style>
  <w:style w:type="paragraph" w:customStyle="1" w:styleId="5B5FEA21C9894EA18D4B21DD61FA46D1">
    <w:name w:val="5B5FEA21C9894EA18D4B21DD61FA46D1"/>
    <w:rsid w:val="00B21E71"/>
  </w:style>
  <w:style w:type="paragraph" w:customStyle="1" w:styleId="D364647C08F241DEA37C1D2BF6B8F3E9">
    <w:name w:val="D364647C08F241DEA37C1D2BF6B8F3E9"/>
    <w:rsid w:val="00B21E71"/>
  </w:style>
  <w:style w:type="paragraph" w:customStyle="1" w:styleId="0EF035EC6F8E4EF9AC10062086ECE115">
    <w:name w:val="0EF035EC6F8E4EF9AC10062086ECE115"/>
    <w:rsid w:val="00B21E71"/>
  </w:style>
  <w:style w:type="paragraph" w:customStyle="1" w:styleId="0C484D31CA0F42ED9F2FA6CF64ECCF21">
    <w:name w:val="0C484D31CA0F42ED9F2FA6CF64ECCF21"/>
    <w:rsid w:val="00B21E71"/>
  </w:style>
  <w:style w:type="paragraph" w:customStyle="1" w:styleId="D4EF730251A346ECACFDE840A86617C8">
    <w:name w:val="D4EF730251A346ECACFDE840A86617C8"/>
    <w:rsid w:val="00B21E71"/>
  </w:style>
  <w:style w:type="paragraph" w:customStyle="1" w:styleId="E8B47BB8E7E74C92A26C7B0A09FEBC95">
    <w:name w:val="E8B47BB8E7E74C92A26C7B0A09FEBC95"/>
    <w:rsid w:val="00B21E71"/>
  </w:style>
  <w:style w:type="paragraph" w:customStyle="1" w:styleId="3BB8FDB8C57E472FAD8E6FFC67424861">
    <w:name w:val="3BB8FDB8C57E472FAD8E6FFC67424861"/>
    <w:rsid w:val="00B21E71"/>
  </w:style>
  <w:style w:type="paragraph" w:customStyle="1" w:styleId="94DB24EBA0E042DD984FDA7ECB179E5F">
    <w:name w:val="94DB24EBA0E042DD984FDA7ECB179E5F"/>
    <w:rsid w:val="00B21E71"/>
  </w:style>
  <w:style w:type="paragraph" w:customStyle="1" w:styleId="22740491AB6E4CAE8ED23C733B234802">
    <w:name w:val="22740491AB6E4CAE8ED23C733B234802"/>
    <w:rsid w:val="00B21E71"/>
  </w:style>
  <w:style w:type="paragraph" w:customStyle="1" w:styleId="F58095E5EC394414B3FA36D39408ECB9">
    <w:name w:val="F58095E5EC394414B3FA36D39408ECB9"/>
    <w:rsid w:val="00B21E71"/>
  </w:style>
  <w:style w:type="paragraph" w:customStyle="1" w:styleId="9E4EB18BB9BE486BA3880E6FB5F8B00B">
    <w:name w:val="9E4EB18BB9BE486BA3880E6FB5F8B00B"/>
    <w:rsid w:val="00B21E71"/>
  </w:style>
  <w:style w:type="paragraph" w:customStyle="1" w:styleId="210BC0475F434AA3AD3013F3276D8E4F">
    <w:name w:val="210BC0475F434AA3AD3013F3276D8E4F"/>
    <w:rsid w:val="00B21E71"/>
  </w:style>
  <w:style w:type="paragraph" w:customStyle="1" w:styleId="4D442084EA79448B834FF4EF5FFD348D">
    <w:name w:val="4D442084EA79448B834FF4EF5FFD348D"/>
    <w:rsid w:val="00B21E71"/>
  </w:style>
  <w:style w:type="paragraph" w:customStyle="1" w:styleId="3F49A69C8285405A8AB5D3FCF6453088">
    <w:name w:val="3F49A69C8285405A8AB5D3FCF6453088"/>
    <w:rsid w:val="00B21E71"/>
  </w:style>
  <w:style w:type="paragraph" w:customStyle="1" w:styleId="EF021DD176AC45CEA51209DA43905471">
    <w:name w:val="EF021DD176AC45CEA51209DA43905471"/>
    <w:rsid w:val="00B21E71"/>
  </w:style>
  <w:style w:type="paragraph" w:customStyle="1" w:styleId="ABBA2605A8CB459C9830BE2A9F1A2445">
    <w:name w:val="ABBA2605A8CB459C9830BE2A9F1A2445"/>
    <w:rsid w:val="00B21E71"/>
  </w:style>
  <w:style w:type="paragraph" w:customStyle="1" w:styleId="7D10AB311F404725A0CB7B3743FEC2E1">
    <w:name w:val="7D10AB311F404725A0CB7B3743FEC2E1"/>
    <w:rsid w:val="00B21E71"/>
  </w:style>
  <w:style w:type="paragraph" w:customStyle="1" w:styleId="C6762F15A12841578A964C58F8BAEC18">
    <w:name w:val="C6762F15A12841578A964C58F8BAEC18"/>
    <w:rsid w:val="00B21E71"/>
  </w:style>
  <w:style w:type="paragraph" w:customStyle="1" w:styleId="B4215FB12D594438B7D9FB733C3F902B">
    <w:name w:val="B4215FB12D594438B7D9FB733C3F902B"/>
    <w:rsid w:val="00B21E71"/>
  </w:style>
  <w:style w:type="paragraph" w:customStyle="1" w:styleId="4B6C6B12945840D68C2EE7C8BDD40CEF">
    <w:name w:val="4B6C6B12945840D68C2EE7C8BDD40CEF"/>
    <w:rsid w:val="00B21E71"/>
  </w:style>
  <w:style w:type="paragraph" w:customStyle="1" w:styleId="42EAA8A92C724039A99D75C0E055D2B0">
    <w:name w:val="42EAA8A92C724039A99D75C0E055D2B0"/>
    <w:rsid w:val="00B21E71"/>
  </w:style>
  <w:style w:type="paragraph" w:customStyle="1" w:styleId="E89A18CF93864327BCF0FF98F4ED05F3">
    <w:name w:val="E89A18CF93864327BCF0FF98F4ED05F3"/>
    <w:rsid w:val="00B21E71"/>
  </w:style>
  <w:style w:type="paragraph" w:customStyle="1" w:styleId="84EE35FCBF7042139505B2DC1AEDCA9E">
    <w:name w:val="84EE35FCBF7042139505B2DC1AEDCA9E"/>
    <w:rsid w:val="00B21E71"/>
  </w:style>
  <w:style w:type="paragraph" w:customStyle="1" w:styleId="F431E7FE095C42AD84BD3346D1713009">
    <w:name w:val="F431E7FE095C42AD84BD3346D1713009"/>
    <w:rsid w:val="00B21E71"/>
  </w:style>
  <w:style w:type="paragraph" w:customStyle="1" w:styleId="31F8496152D44B3CA93CADA5A5AFD24C">
    <w:name w:val="31F8496152D44B3CA93CADA5A5AFD24C"/>
    <w:rsid w:val="00B21E71"/>
  </w:style>
  <w:style w:type="paragraph" w:customStyle="1" w:styleId="251A4B744F484E87AF7B200A941DCBB4">
    <w:name w:val="251A4B744F484E87AF7B200A941DCBB4"/>
    <w:rsid w:val="00B21E71"/>
  </w:style>
  <w:style w:type="paragraph" w:customStyle="1" w:styleId="20F47C7ADE4E4A709075697AAB96F9D1">
    <w:name w:val="20F47C7ADE4E4A709075697AAB96F9D1"/>
    <w:rsid w:val="00B21E71"/>
  </w:style>
  <w:style w:type="paragraph" w:customStyle="1" w:styleId="744A9A57B9AD4E75913DF936CAC46374">
    <w:name w:val="744A9A57B9AD4E75913DF936CAC46374"/>
    <w:rsid w:val="00B21E71"/>
  </w:style>
  <w:style w:type="paragraph" w:customStyle="1" w:styleId="88C3F6FF319F41689CC0C9FEDE6E5214">
    <w:name w:val="88C3F6FF319F41689CC0C9FEDE6E5214"/>
    <w:rsid w:val="00B21E71"/>
  </w:style>
  <w:style w:type="paragraph" w:customStyle="1" w:styleId="F0B175211DEA4CCABD9BBDADFB9A5235">
    <w:name w:val="F0B175211DEA4CCABD9BBDADFB9A5235"/>
    <w:rsid w:val="00B21E71"/>
  </w:style>
  <w:style w:type="paragraph" w:customStyle="1" w:styleId="731F26832846411D875D292003654D95">
    <w:name w:val="731F26832846411D875D292003654D95"/>
    <w:rsid w:val="00B21E71"/>
  </w:style>
  <w:style w:type="paragraph" w:customStyle="1" w:styleId="C8AB4523A10A4A1C85FF867E92D23A57">
    <w:name w:val="C8AB4523A10A4A1C85FF867E92D23A57"/>
    <w:rsid w:val="00B21E71"/>
  </w:style>
  <w:style w:type="paragraph" w:customStyle="1" w:styleId="F0B3FD813FFA4D13BEEB8631A13073E7">
    <w:name w:val="F0B3FD813FFA4D13BEEB8631A13073E7"/>
    <w:rsid w:val="00B21E71"/>
  </w:style>
  <w:style w:type="paragraph" w:customStyle="1" w:styleId="B14A9A3A1D784895AD4C6244097D2072">
    <w:name w:val="B14A9A3A1D784895AD4C6244097D2072"/>
    <w:rsid w:val="00B21E71"/>
  </w:style>
  <w:style w:type="paragraph" w:customStyle="1" w:styleId="17341810245E4DC59E6CCFE528D08FD3">
    <w:name w:val="17341810245E4DC59E6CCFE528D08FD3"/>
    <w:rsid w:val="00B21E71"/>
  </w:style>
  <w:style w:type="paragraph" w:customStyle="1" w:styleId="7D243E306FE74E789CF701E7B9EA5F45">
    <w:name w:val="7D243E306FE74E789CF701E7B9EA5F45"/>
    <w:rsid w:val="00B21E71"/>
  </w:style>
  <w:style w:type="paragraph" w:customStyle="1" w:styleId="D9BEA3BB0CDF48DD9B02EA3FD4F67CF4">
    <w:name w:val="D9BEA3BB0CDF48DD9B02EA3FD4F67CF4"/>
    <w:rsid w:val="00B21E71"/>
  </w:style>
  <w:style w:type="paragraph" w:customStyle="1" w:styleId="E7663200696343F6BAD1E4B97DEC5A0C">
    <w:name w:val="E7663200696343F6BAD1E4B97DEC5A0C"/>
    <w:rsid w:val="00B21E71"/>
  </w:style>
  <w:style w:type="paragraph" w:customStyle="1" w:styleId="B20C59A4F3DE42C0BCBE99431A977266">
    <w:name w:val="B20C59A4F3DE42C0BCBE99431A977266"/>
    <w:rsid w:val="00B21E71"/>
  </w:style>
  <w:style w:type="paragraph" w:customStyle="1" w:styleId="E36488B317E04114AE04AEF6DA7D7C8B">
    <w:name w:val="E36488B317E04114AE04AEF6DA7D7C8B"/>
    <w:rsid w:val="00B21E71"/>
  </w:style>
  <w:style w:type="paragraph" w:customStyle="1" w:styleId="8A522E970C8941D89E47B4905FDC627A">
    <w:name w:val="8A522E970C8941D89E47B4905FDC627A"/>
    <w:rsid w:val="00B21E71"/>
  </w:style>
  <w:style w:type="paragraph" w:customStyle="1" w:styleId="87343CF7EC914942AB5B55873523C79E">
    <w:name w:val="87343CF7EC914942AB5B55873523C79E"/>
    <w:rsid w:val="00B21E71"/>
  </w:style>
  <w:style w:type="paragraph" w:customStyle="1" w:styleId="93923A381CFA4BCBBA9400962C2661CC">
    <w:name w:val="93923A381CFA4BCBBA9400962C2661CC"/>
    <w:rsid w:val="00B21E71"/>
  </w:style>
  <w:style w:type="paragraph" w:customStyle="1" w:styleId="3B9330D1C51D48128F6A6F8ED7A26BB4">
    <w:name w:val="3B9330D1C51D48128F6A6F8ED7A26BB4"/>
    <w:rsid w:val="00B21E71"/>
  </w:style>
  <w:style w:type="paragraph" w:customStyle="1" w:styleId="0375A61E3F9F43B5BA2FC1838F2532C7">
    <w:name w:val="0375A61E3F9F43B5BA2FC1838F2532C7"/>
    <w:rsid w:val="00B21E71"/>
  </w:style>
  <w:style w:type="paragraph" w:customStyle="1" w:styleId="A1C04331D4CB4D178FC5CD928E9D2CB6">
    <w:name w:val="A1C04331D4CB4D178FC5CD928E9D2CB6"/>
    <w:rsid w:val="00B21E71"/>
  </w:style>
  <w:style w:type="paragraph" w:customStyle="1" w:styleId="8DC11551DD0E4A9B976FDE01D2CCCF67">
    <w:name w:val="8DC11551DD0E4A9B976FDE01D2CCCF67"/>
    <w:rsid w:val="00B21E71"/>
  </w:style>
  <w:style w:type="paragraph" w:customStyle="1" w:styleId="436621DAA37E43F4821B3ACDE687D192">
    <w:name w:val="436621DAA37E43F4821B3ACDE687D192"/>
    <w:rsid w:val="00B21E71"/>
  </w:style>
  <w:style w:type="paragraph" w:customStyle="1" w:styleId="AFE29284420D470A825E898576FD13FE">
    <w:name w:val="AFE29284420D470A825E898576FD13FE"/>
    <w:rsid w:val="00B21E71"/>
  </w:style>
  <w:style w:type="paragraph" w:customStyle="1" w:styleId="1324A0C606B94CDD8DE32E0297F42361">
    <w:name w:val="1324A0C606B94CDD8DE32E0297F42361"/>
    <w:rsid w:val="00B21E71"/>
  </w:style>
  <w:style w:type="paragraph" w:customStyle="1" w:styleId="7676BB0D75DD428E884EFB1417EF3DC3">
    <w:name w:val="7676BB0D75DD428E884EFB1417EF3DC3"/>
    <w:rsid w:val="00B21E71"/>
  </w:style>
  <w:style w:type="paragraph" w:customStyle="1" w:styleId="125EB6B6A7804F6AA92BA8C712EB4CA1">
    <w:name w:val="125EB6B6A7804F6AA92BA8C712EB4CA1"/>
    <w:rsid w:val="00B21E71"/>
  </w:style>
  <w:style w:type="paragraph" w:customStyle="1" w:styleId="BC8DDA2C756244B8B80F220F9C368436">
    <w:name w:val="BC8DDA2C756244B8B80F220F9C368436"/>
    <w:rsid w:val="00B21E71"/>
  </w:style>
  <w:style w:type="paragraph" w:customStyle="1" w:styleId="4340194D4C364BF4AC27B82BD7EE8BE4">
    <w:name w:val="4340194D4C364BF4AC27B82BD7EE8BE4"/>
    <w:rsid w:val="00B21E71"/>
  </w:style>
  <w:style w:type="paragraph" w:customStyle="1" w:styleId="7A8C57C8C11B42A6A212B7E39EC4B7AE">
    <w:name w:val="7A8C57C8C11B42A6A212B7E39EC4B7AE"/>
    <w:rsid w:val="00B21E71"/>
  </w:style>
  <w:style w:type="paragraph" w:customStyle="1" w:styleId="42F878616B2C4D5F93A20E0E77A77CDB">
    <w:name w:val="42F878616B2C4D5F93A20E0E77A77CDB"/>
    <w:rsid w:val="00B21E71"/>
  </w:style>
  <w:style w:type="paragraph" w:customStyle="1" w:styleId="D11669F55FBF4AA49E1571B35DB394AD">
    <w:name w:val="D11669F55FBF4AA49E1571B35DB394AD"/>
    <w:rsid w:val="00B21E71"/>
  </w:style>
  <w:style w:type="paragraph" w:customStyle="1" w:styleId="2FAF2892F17C4BAEA0E1FDAD1415F811">
    <w:name w:val="2FAF2892F17C4BAEA0E1FDAD1415F811"/>
    <w:rsid w:val="00B21E71"/>
  </w:style>
  <w:style w:type="paragraph" w:customStyle="1" w:styleId="A384DFEEB60A47CBB70FF46C3C92B76C">
    <w:name w:val="A384DFEEB60A47CBB70FF46C3C92B76C"/>
    <w:rsid w:val="00B21E71"/>
  </w:style>
  <w:style w:type="paragraph" w:customStyle="1" w:styleId="D3AFEE967C434C29A765A95563D08F91">
    <w:name w:val="D3AFEE967C434C29A765A95563D08F91"/>
    <w:rsid w:val="00B21E71"/>
  </w:style>
  <w:style w:type="paragraph" w:customStyle="1" w:styleId="520434C97E1E4F8AACCDD3E160853A25">
    <w:name w:val="520434C97E1E4F8AACCDD3E160853A25"/>
    <w:rsid w:val="00B21E71"/>
  </w:style>
  <w:style w:type="paragraph" w:customStyle="1" w:styleId="59E5F27CE1564FA39A5A69F64EA71DBA">
    <w:name w:val="59E5F27CE1564FA39A5A69F64EA71DBA"/>
    <w:rsid w:val="00B21E71"/>
  </w:style>
  <w:style w:type="paragraph" w:customStyle="1" w:styleId="E27D743273A04388BEF00B697DC8CE4D">
    <w:name w:val="E27D743273A04388BEF00B697DC8CE4D"/>
    <w:rsid w:val="00B21E71"/>
  </w:style>
  <w:style w:type="paragraph" w:customStyle="1" w:styleId="C39FAE024C6A41C29BE36CA8DCFC3797">
    <w:name w:val="C39FAE024C6A41C29BE36CA8DCFC3797"/>
    <w:rsid w:val="00B21E71"/>
  </w:style>
  <w:style w:type="paragraph" w:customStyle="1" w:styleId="C6AFF7CAB4F644E4A50A15E65F04AFC4">
    <w:name w:val="C6AFF7CAB4F644E4A50A15E65F04AFC4"/>
    <w:rsid w:val="00B21E71"/>
  </w:style>
  <w:style w:type="paragraph" w:customStyle="1" w:styleId="B3AF0E7235A64EB89DE02EC67F592BB9">
    <w:name w:val="B3AF0E7235A64EB89DE02EC67F592BB9"/>
    <w:rsid w:val="00B21E71"/>
  </w:style>
  <w:style w:type="paragraph" w:customStyle="1" w:styleId="A5BB8BD12BB04304A496A6A1AC9AFB4D">
    <w:name w:val="A5BB8BD12BB04304A496A6A1AC9AFB4D"/>
    <w:rsid w:val="00B21E71"/>
  </w:style>
  <w:style w:type="paragraph" w:customStyle="1" w:styleId="0EA3CA8F44E641F38CF79CE26BEF8B1C">
    <w:name w:val="0EA3CA8F44E641F38CF79CE26BEF8B1C"/>
    <w:rsid w:val="00B21E71"/>
  </w:style>
  <w:style w:type="paragraph" w:customStyle="1" w:styleId="427186B99A2F4734AEF42ADEDE21DC0C">
    <w:name w:val="427186B99A2F4734AEF42ADEDE21DC0C"/>
    <w:rsid w:val="00B21E71"/>
  </w:style>
  <w:style w:type="paragraph" w:customStyle="1" w:styleId="07A40C533B0E4A3A822AB72A1D1CA0E6">
    <w:name w:val="07A40C533B0E4A3A822AB72A1D1CA0E6"/>
    <w:rsid w:val="00B21E71"/>
  </w:style>
  <w:style w:type="paragraph" w:customStyle="1" w:styleId="10F5D90841F44602B4AE7AE2AE5B1475">
    <w:name w:val="10F5D90841F44602B4AE7AE2AE5B1475"/>
    <w:rsid w:val="00B21E71"/>
  </w:style>
  <w:style w:type="paragraph" w:customStyle="1" w:styleId="C166113A15FA4D02AB81AA9907B5CFE6">
    <w:name w:val="C166113A15FA4D02AB81AA9907B5CFE6"/>
    <w:rsid w:val="00B21E71"/>
  </w:style>
  <w:style w:type="paragraph" w:customStyle="1" w:styleId="CE39D3EE0FD1405FB4D9BA931BEC33DA">
    <w:name w:val="CE39D3EE0FD1405FB4D9BA931BEC33DA"/>
    <w:rsid w:val="00B21E71"/>
  </w:style>
  <w:style w:type="paragraph" w:customStyle="1" w:styleId="FBC174BC7E564C57ACA7B4AACCE60373">
    <w:name w:val="FBC174BC7E564C57ACA7B4AACCE60373"/>
    <w:rsid w:val="00B21E71"/>
  </w:style>
  <w:style w:type="paragraph" w:customStyle="1" w:styleId="527A8BBA41CD4FFCAEABC69BFC38A18B">
    <w:name w:val="527A8BBA41CD4FFCAEABC69BFC38A18B"/>
    <w:rsid w:val="00B21E71"/>
  </w:style>
  <w:style w:type="paragraph" w:customStyle="1" w:styleId="206413547D5849388C88BE5F535A7CFC">
    <w:name w:val="206413547D5849388C88BE5F535A7CFC"/>
    <w:rsid w:val="00B21E71"/>
  </w:style>
  <w:style w:type="paragraph" w:customStyle="1" w:styleId="E3047D366C404EE8AA061153FEE54AA2">
    <w:name w:val="E3047D366C404EE8AA061153FEE54AA2"/>
    <w:rsid w:val="00B21E71"/>
  </w:style>
  <w:style w:type="paragraph" w:customStyle="1" w:styleId="3C0DBFA90D9240778298F977D2F97E13">
    <w:name w:val="3C0DBFA90D9240778298F977D2F97E13"/>
    <w:rsid w:val="00B21E71"/>
  </w:style>
  <w:style w:type="paragraph" w:customStyle="1" w:styleId="25AD5BC2648C4235B3248A528AFED4BA">
    <w:name w:val="25AD5BC2648C4235B3248A528AFED4BA"/>
    <w:rsid w:val="00B21E71"/>
  </w:style>
  <w:style w:type="paragraph" w:customStyle="1" w:styleId="6F26012DF0D3480FA0F3F568967561A1">
    <w:name w:val="6F26012DF0D3480FA0F3F568967561A1"/>
    <w:rsid w:val="00B21E71"/>
  </w:style>
  <w:style w:type="paragraph" w:customStyle="1" w:styleId="199E23933D094B6B96E34686DC5CE012">
    <w:name w:val="199E23933D094B6B96E34686DC5CE012"/>
    <w:rsid w:val="00B21E71"/>
  </w:style>
  <w:style w:type="paragraph" w:customStyle="1" w:styleId="AFCA69900C734D9B9EDA4B1FDA3A557C">
    <w:name w:val="AFCA69900C734D9B9EDA4B1FDA3A557C"/>
    <w:rsid w:val="00B21E71"/>
  </w:style>
  <w:style w:type="paragraph" w:customStyle="1" w:styleId="D6C568DEA0734F71BD735D3B16155672">
    <w:name w:val="D6C568DEA0734F71BD735D3B16155672"/>
    <w:rsid w:val="00B21E71"/>
  </w:style>
  <w:style w:type="paragraph" w:customStyle="1" w:styleId="EC8D8B63E6EF433EA195AD7431C5756C">
    <w:name w:val="EC8D8B63E6EF433EA195AD7431C5756C"/>
    <w:rsid w:val="00B21E71"/>
  </w:style>
  <w:style w:type="paragraph" w:customStyle="1" w:styleId="F497EEFB0F1744F29CFE98D056205CDD">
    <w:name w:val="F497EEFB0F1744F29CFE98D056205CDD"/>
    <w:rsid w:val="00B21E71"/>
  </w:style>
  <w:style w:type="paragraph" w:customStyle="1" w:styleId="39488CA7982943F08C5A07AEDFA72836">
    <w:name w:val="39488CA7982943F08C5A07AEDFA72836"/>
    <w:rsid w:val="00B21E71"/>
  </w:style>
  <w:style w:type="paragraph" w:customStyle="1" w:styleId="58D375118FF640B485AEFE1346D4D54E">
    <w:name w:val="58D375118FF640B485AEFE1346D4D54E"/>
    <w:rsid w:val="00B21E71"/>
  </w:style>
  <w:style w:type="paragraph" w:customStyle="1" w:styleId="EB6B461186EE42E69AFB37D80791BFE3">
    <w:name w:val="EB6B461186EE42E69AFB37D80791BFE3"/>
    <w:rsid w:val="00B21E71"/>
  </w:style>
  <w:style w:type="paragraph" w:customStyle="1" w:styleId="C294A0091ECF42E4ABDF94C5D8E0F578">
    <w:name w:val="C294A0091ECF42E4ABDF94C5D8E0F578"/>
    <w:rsid w:val="00B21E71"/>
  </w:style>
  <w:style w:type="paragraph" w:customStyle="1" w:styleId="CAC023BE073D4A97A7F9ABF8896848E8">
    <w:name w:val="CAC023BE073D4A97A7F9ABF8896848E8"/>
    <w:rsid w:val="00B21E71"/>
  </w:style>
  <w:style w:type="paragraph" w:customStyle="1" w:styleId="8447E79B98D048A695F3E92C319ED8F0">
    <w:name w:val="8447E79B98D048A695F3E92C319ED8F0"/>
    <w:rsid w:val="00B21E71"/>
  </w:style>
  <w:style w:type="paragraph" w:customStyle="1" w:styleId="A415E3C70FAD493DB8737B34F5A236F9">
    <w:name w:val="A415E3C70FAD493DB8737B34F5A236F9"/>
    <w:rsid w:val="00B21E71"/>
  </w:style>
  <w:style w:type="paragraph" w:customStyle="1" w:styleId="E93815841EF84296A02316DD0D32590C">
    <w:name w:val="E93815841EF84296A02316DD0D32590C"/>
    <w:rsid w:val="00B21E71"/>
  </w:style>
  <w:style w:type="paragraph" w:customStyle="1" w:styleId="EFF8A229CA7B4D0EA4600C32DBE647B3">
    <w:name w:val="EFF8A229CA7B4D0EA4600C32DBE647B3"/>
    <w:rsid w:val="00B21E71"/>
  </w:style>
  <w:style w:type="paragraph" w:customStyle="1" w:styleId="5466DB6D6C0C41A988F161D2D46DE434">
    <w:name w:val="5466DB6D6C0C41A988F161D2D46DE434"/>
    <w:rsid w:val="00B21E71"/>
  </w:style>
  <w:style w:type="paragraph" w:customStyle="1" w:styleId="FF851C95A1C04E75AABD28807B93E4AD">
    <w:name w:val="FF851C95A1C04E75AABD28807B93E4AD"/>
    <w:rsid w:val="00B21E71"/>
  </w:style>
  <w:style w:type="paragraph" w:customStyle="1" w:styleId="0FCBAB99CC584CAAB7B2DCD3A2F067B5">
    <w:name w:val="0FCBAB99CC584CAAB7B2DCD3A2F067B5"/>
    <w:rsid w:val="00B21E71"/>
  </w:style>
  <w:style w:type="paragraph" w:customStyle="1" w:styleId="B1CE4A7C71A0473BA55C9904FB54D9AD">
    <w:name w:val="B1CE4A7C71A0473BA55C9904FB54D9AD"/>
    <w:rsid w:val="00B21E71"/>
  </w:style>
  <w:style w:type="paragraph" w:customStyle="1" w:styleId="1F0836AA19314CDDB18976ED78ECA5EC">
    <w:name w:val="1F0836AA19314CDDB18976ED78ECA5EC"/>
    <w:rsid w:val="00B21E71"/>
  </w:style>
  <w:style w:type="paragraph" w:customStyle="1" w:styleId="85DEF25C6EBB48C7BC25401FAA3FEF8F">
    <w:name w:val="85DEF25C6EBB48C7BC25401FAA3FEF8F"/>
    <w:rsid w:val="00B21E71"/>
  </w:style>
  <w:style w:type="paragraph" w:customStyle="1" w:styleId="8A20EEBF3DBA46E993C5045E00947E1E">
    <w:name w:val="8A20EEBF3DBA46E993C5045E00947E1E"/>
    <w:rsid w:val="00B21E71"/>
  </w:style>
  <w:style w:type="paragraph" w:customStyle="1" w:styleId="53ED824446F84775B6D63AD3F7BCCF99">
    <w:name w:val="53ED824446F84775B6D63AD3F7BCCF99"/>
    <w:rsid w:val="00B21E71"/>
  </w:style>
  <w:style w:type="paragraph" w:customStyle="1" w:styleId="8E7E91C9967D473CB8F8E722DA83278B">
    <w:name w:val="8E7E91C9967D473CB8F8E722DA83278B"/>
    <w:rsid w:val="00B21E71"/>
  </w:style>
  <w:style w:type="paragraph" w:customStyle="1" w:styleId="4472306081B445E780DF59283FA6B412">
    <w:name w:val="4472306081B445E780DF59283FA6B412"/>
    <w:rsid w:val="00B21E71"/>
  </w:style>
  <w:style w:type="paragraph" w:customStyle="1" w:styleId="65FFFEA0D8DC4D3FAED7F9991B37AA7C">
    <w:name w:val="65FFFEA0D8DC4D3FAED7F9991B37AA7C"/>
    <w:rsid w:val="00B21E71"/>
  </w:style>
  <w:style w:type="paragraph" w:customStyle="1" w:styleId="40E71A6038B240729C55772BC06CE933">
    <w:name w:val="40E71A6038B240729C55772BC06CE933"/>
    <w:rsid w:val="00B21E71"/>
  </w:style>
  <w:style w:type="paragraph" w:customStyle="1" w:styleId="03F3E3CD1D62432D97259B84A3DD3B6D">
    <w:name w:val="03F3E3CD1D62432D97259B84A3DD3B6D"/>
    <w:rsid w:val="00B21E71"/>
  </w:style>
  <w:style w:type="paragraph" w:customStyle="1" w:styleId="66C1014B3B3D48FC8D33E2B4FFE5B176">
    <w:name w:val="66C1014B3B3D48FC8D33E2B4FFE5B176"/>
    <w:rsid w:val="00B21E71"/>
  </w:style>
  <w:style w:type="paragraph" w:customStyle="1" w:styleId="7A88D3464666428FAD1CFF5187654F27">
    <w:name w:val="7A88D3464666428FAD1CFF5187654F27"/>
    <w:rsid w:val="00B21E71"/>
  </w:style>
  <w:style w:type="paragraph" w:customStyle="1" w:styleId="627698177F1843C3A379726672FA64D9">
    <w:name w:val="627698177F1843C3A379726672FA64D9"/>
    <w:rsid w:val="00B21E71"/>
  </w:style>
  <w:style w:type="paragraph" w:customStyle="1" w:styleId="9F358A10FB8B4812809FFC787AEA4A3A">
    <w:name w:val="9F358A10FB8B4812809FFC787AEA4A3A"/>
    <w:rsid w:val="00B21E71"/>
  </w:style>
  <w:style w:type="paragraph" w:customStyle="1" w:styleId="E0CDF62419114BCABF63A545D724004D">
    <w:name w:val="E0CDF62419114BCABF63A545D724004D"/>
    <w:rsid w:val="00B21E71"/>
  </w:style>
  <w:style w:type="paragraph" w:customStyle="1" w:styleId="EF90777ACCEC41A0823F3A8D6E459764">
    <w:name w:val="EF90777ACCEC41A0823F3A8D6E459764"/>
    <w:rsid w:val="00B21E71"/>
  </w:style>
  <w:style w:type="paragraph" w:customStyle="1" w:styleId="0A836FCBA3BB4F1796FECAC5DE60F402">
    <w:name w:val="0A836FCBA3BB4F1796FECAC5DE60F402"/>
    <w:rsid w:val="00B21E71"/>
  </w:style>
  <w:style w:type="paragraph" w:customStyle="1" w:styleId="FAECCF9256A3450DB4FBFC099A1CAB02">
    <w:name w:val="FAECCF9256A3450DB4FBFC099A1CAB02"/>
    <w:rsid w:val="00B21E71"/>
  </w:style>
  <w:style w:type="paragraph" w:customStyle="1" w:styleId="0CB925CF0C6E4C15B4B6F55B43884054">
    <w:name w:val="0CB925CF0C6E4C15B4B6F55B43884054"/>
    <w:rsid w:val="00B21E71"/>
  </w:style>
  <w:style w:type="paragraph" w:customStyle="1" w:styleId="9438D75D3AE740339337C327F96049E3">
    <w:name w:val="9438D75D3AE740339337C327F96049E3"/>
    <w:rsid w:val="00B21E71"/>
  </w:style>
  <w:style w:type="paragraph" w:customStyle="1" w:styleId="5D054D2217CB4A74AB71F2F31CB2E064">
    <w:name w:val="5D054D2217CB4A74AB71F2F31CB2E064"/>
    <w:rsid w:val="00B21E71"/>
  </w:style>
  <w:style w:type="paragraph" w:customStyle="1" w:styleId="0F41A020588D4308BF286D6E70B42246">
    <w:name w:val="0F41A020588D4308BF286D6E70B42246"/>
    <w:rsid w:val="00B21E71"/>
  </w:style>
  <w:style w:type="paragraph" w:customStyle="1" w:styleId="3F89BC8FF1F04E4CB051A03ECB5F936E">
    <w:name w:val="3F89BC8FF1F04E4CB051A03ECB5F936E"/>
    <w:rsid w:val="00B21E71"/>
  </w:style>
  <w:style w:type="paragraph" w:customStyle="1" w:styleId="4AC6E5C76F2B40BD81ACA97D2254AC63">
    <w:name w:val="4AC6E5C76F2B40BD81ACA97D2254AC63"/>
    <w:rsid w:val="00B21E71"/>
  </w:style>
  <w:style w:type="paragraph" w:customStyle="1" w:styleId="9F48AC51ED7E45C0A9E3FFB67AE7D9C2">
    <w:name w:val="9F48AC51ED7E45C0A9E3FFB67AE7D9C2"/>
    <w:rsid w:val="00B21E71"/>
  </w:style>
  <w:style w:type="paragraph" w:customStyle="1" w:styleId="F482AFBF845943659803B204BAD6D633">
    <w:name w:val="F482AFBF845943659803B204BAD6D633"/>
    <w:rsid w:val="00B21E71"/>
  </w:style>
  <w:style w:type="paragraph" w:customStyle="1" w:styleId="F8B20BAD73C94463A29F5B5970469EFE">
    <w:name w:val="F8B20BAD73C94463A29F5B5970469EFE"/>
    <w:rsid w:val="00B21E71"/>
  </w:style>
  <w:style w:type="paragraph" w:customStyle="1" w:styleId="EB075BA176B64065971E8C2C00CF5428">
    <w:name w:val="EB075BA176B64065971E8C2C00CF5428"/>
    <w:rsid w:val="00B21E71"/>
  </w:style>
  <w:style w:type="paragraph" w:customStyle="1" w:styleId="43023490271145BDB41F96DE7F8BD641">
    <w:name w:val="43023490271145BDB41F96DE7F8BD641"/>
    <w:rsid w:val="00B21E71"/>
  </w:style>
  <w:style w:type="paragraph" w:customStyle="1" w:styleId="2DCC81481D4A40469341398A56DC4CA0">
    <w:name w:val="2DCC81481D4A40469341398A56DC4CA0"/>
    <w:rsid w:val="00B21E71"/>
  </w:style>
  <w:style w:type="paragraph" w:customStyle="1" w:styleId="A58B42C9D4C24C5EBE9E8D0763ED8CFF">
    <w:name w:val="A58B42C9D4C24C5EBE9E8D0763ED8CFF"/>
    <w:rsid w:val="00B21E71"/>
  </w:style>
  <w:style w:type="paragraph" w:customStyle="1" w:styleId="3F4876778E4B41EB97C8BB7099C77C3B">
    <w:name w:val="3F4876778E4B41EB97C8BB7099C77C3B"/>
    <w:rsid w:val="00B21E71"/>
  </w:style>
  <w:style w:type="paragraph" w:customStyle="1" w:styleId="7D4FF3B065174EAD876CC12A442AFEA0">
    <w:name w:val="7D4FF3B065174EAD876CC12A442AFEA0"/>
    <w:rsid w:val="00B21E71"/>
  </w:style>
  <w:style w:type="paragraph" w:customStyle="1" w:styleId="CC5CF64AD22B411BA61FFB0DC7E96BC2">
    <w:name w:val="CC5CF64AD22B411BA61FFB0DC7E96BC2"/>
    <w:rsid w:val="00B21E71"/>
  </w:style>
  <w:style w:type="paragraph" w:customStyle="1" w:styleId="ABF1B40E271B4273A7A4AA6846A6870B">
    <w:name w:val="ABF1B40E271B4273A7A4AA6846A6870B"/>
    <w:rsid w:val="00B21E71"/>
  </w:style>
  <w:style w:type="paragraph" w:customStyle="1" w:styleId="41017732E12E47C9A3E04E8C3F1ADE73">
    <w:name w:val="41017732E12E47C9A3E04E8C3F1ADE73"/>
    <w:rsid w:val="00B21E71"/>
  </w:style>
  <w:style w:type="paragraph" w:customStyle="1" w:styleId="FCB05D248D834E5EBE797C669364DBB4">
    <w:name w:val="FCB05D248D834E5EBE797C669364DBB4"/>
    <w:rsid w:val="00B21E71"/>
  </w:style>
  <w:style w:type="paragraph" w:customStyle="1" w:styleId="1D02EC7E611049E8AFA78A0822A7407B">
    <w:name w:val="1D02EC7E611049E8AFA78A0822A7407B"/>
    <w:rsid w:val="00B21E71"/>
  </w:style>
  <w:style w:type="paragraph" w:customStyle="1" w:styleId="9248B1F9E36D496FAF948D639D912DAF">
    <w:name w:val="9248B1F9E36D496FAF948D639D912DAF"/>
    <w:rsid w:val="00B21E71"/>
  </w:style>
  <w:style w:type="paragraph" w:customStyle="1" w:styleId="54A8D5086B234362B2D513F603C084C3">
    <w:name w:val="54A8D5086B234362B2D513F603C084C3"/>
    <w:rsid w:val="00B21E71"/>
  </w:style>
  <w:style w:type="paragraph" w:customStyle="1" w:styleId="0AF196B5863F4FDCA7CBB169AB1411D2">
    <w:name w:val="0AF196B5863F4FDCA7CBB169AB1411D2"/>
    <w:rsid w:val="00B21E71"/>
  </w:style>
  <w:style w:type="paragraph" w:customStyle="1" w:styleId="96EF0C45C7014B488FC8BED22551A1E9">
    <w:name w:val="96EF0C45C7014B488FC8BED22551A1E9"/>
    <w:rsid w:val="00B21E71"/>
  </w:style>
  <w:style w:type="paragraph" w:customStyle="1" w:styleId="3F1D7D60D851452892584919C9DC8F19">
    <w:name w:val="3F1D7D60D851452892584919C9DC8F19"/>
    <w:rsid w:val="00B21E71"/>
  </w:style>
  <w:style w:type="paragraph" w:customStyle="1" w:styleId="D608D1C6973445FF9068F68F50DEFE3F">
    <w:name w:val="D608D1C6973445FF9068F68F50DEFE3F"/>
    <w:rsid w:val="00B21E71"/>
  </w:style>
  <w:style w:type="paragraph" w:customStyle="1" w:styleId="49788F01F8224B0D9BD48BB08910F5C5">
    <w:name w:val="49788F01F8224B0D9BD48BB08910F5C5"/>
    <w:rsid w:val="00B21E71"/>
  </w:style>
  <w:style w:type="paragraph" w:customStyle="1" w:styleId="152DA2BAE1604BC48DE2E53E4FF17FC3">
    <w:name w:val="152DA2BAE1604BC48DE2E53E4FF17FC3"/>
    <w:rsid w:val="00B21E71"/>
  </w:style>
  <w:style w:type="paragraph" w:customStyle="1" w:styleId="C8494648FDDB42ECBCB2B4B7A9E24E2F">
    <w:name w:val="C8494648FDDB42ECBCB2B4B7A9E24E2F"/>
    <w:rsid w:val="00B21E71"/>
  </w:style>
  <w:style w:type="paragraph" w:customStyle="1" w:styleId="4076A8CFEAA64C0FA211B251EE345A87">
    <w:name w:val="4076A8CFEAA64C0FA211B251EE345A87"/>
    <w:rsid w:val="00B21E71"/>
  </w:style>
  <w:style w:type="paragraph" w:customStyle="1" w:styleId="E1F7A35FC03049418C6F73F8BE6A4047">
    <w:name w:val="E1F7A35FC03049418C6F73F8BE6A4047"/>
    <w:rsid w:val="00B21E71"/>
  </w:style>
  <w:style w:type="paragraph" w:customStyle="1" w:styleId="05C19134968F4DABA5B6C698AB32DC00">
    <w:name w:val="05C19134968F4DABA5B6C698AB32DC00"/>
    <w:rsid w:val="00B21E71"/>
  </w:style>
  <w:style w:type="paragraph" w:customStyle="1" w:styleId="C9C22A4203AE433EBFB9808B263F9E6B">
    <w:name w:val="C9C22A4203AE433EBFB9808B263F9E6B"/>
    <w:rsid w:val="00B21E71"/>
  </w:style>
  <w:style w:type="paragraph" w:customStyle="1" w:styleId="7E7278F8BC6F46339276025A7837DC13">
    <w:name w:val="7E7278F8BC6F46339276025A7837DC13"/>
    <w:rsid w:val="00B21E71"/>
  </w:style>
  <w:style w:type="paragraph" w:customStyle="1" w:styleId="36E8187C758C4F8B8E37A3BFF5E2A533">
    <w:name w:val="36E8187C758C4F8B8E37A3BFF5E2A533"/>
    <w:rsid w:val="00B21E71"/>
  </w:style>
  <w:style w:type="paragraph" w:customStyle="1" w:styleId="C995A297AA3E4888A8F6F89F1BA7B73C">
    <w:name w:val="C995A297AA3E4888A8F6F89F1BA7B73C"/>
    <w:rsid w:val="00B21E71"/>
  </w:style>
  <w:style w:type="paragraph" w:customStyle="1" w:styleId="F774BF64D75F49D680481B083C6BCF57">
    <w:name w:val="F774BF64D75F49D680481B083C6BCF57"/>
    <w:rsid w:val="00B21E71"/>
  </w:style>
  <w:style w:type="paragraph" w:customStyle="1" w:styleId="AE0C1FAE52984FAE80780F082471D91B">
    <w:name w:val="AE0C1FAE52984FAE80780F082471D91B"/>
    <w:rsid w:val="00B21E71"/>
  </w:style>
  <w:style w:type="paragraph" w:customStyle="1" w:styleId="4DB33819658E454EBDE7E4AC4D388667">
    <w:name w:val="4DB33819658E454EBDE7E4AC4D388667"/>
    <w:rsid w:val="00B21E71"/>
  </w:style>
  <w:style w:type="paragraph" w:customStyle="1" w:styleId="D583370152994EB7AAE3A40B4168EB68">
    <w:name w:val="D583370152994EB7AAE3A40B4168EB68"/>
    <w:rsid w:val="00B21E71"/>
  </w:style>
  <w:style w:type="paragraph" w:customStyle="1" w:styleId="E4036A71DDC94184A154E43CC16457E5">
    <w:name w:val="E4036A71DDC94184A154E43CC16457E5"/>
    <w:rsid w:val="00B21E71"/>
  </w:style>
  <w:style w:type="paragraph" w:customStyle="1" w:styleId="18D53D76CE5348B7ACF204EF0349B92C">
    <w:name w:val="18D53D76CE5348B7ACF204EF0349B92C"/>
    <w:rsid w:val="00B21E71"/>
  </w:style>
  <w:style w:type="paragraph" w:customStyle="1" w:styleId="1860AC4EB528467C9D81F1295A11759F">
    <w:name w:val="1860AC4EB528467C9D81F1295A11759F"/>
    <w:rsid w:val="00B21E71"/>
  </w:style>
  <w:style w:type="paragraph" w:customStyle="1" w:styleId="5A6E73D519B44BDF8A83E5D296496D3C">
    <w:name w:val="5A6E73D519B44BDF8A83E5D296496D3C"/>
    <w:rsid w:val="00B21E71"/>
  </w:style>
  <w:style w:type="paragraph" w:customStyle="1" w:styleId="A30C2DE38F7F4B9186A259CF177C973E">
    <w:name w:val="A30C2DE38F7F4B9186A259CF177C973E"/>
    <w:rsid w:val="00B21E71"/>
  </w:style>
  <w:style w:type="paragraph" w:customStyle="1" w:styleId="53F81679A1424909B447B9167C830631">
    <w:name w:val="53F81679A1424909B447B9167C830631"/>
    <w:rsid w:val="00B21E71"/>
  </w:style>
  <w:style w:type="paragraph" w:customStyle="1" w:styleId="6219C69A21C543D488B7CDAB508DC175">
    <w:name w:val="6219C69A21C543D488B7CDAB508DC175"/>
    <w:rsid w:val="00B21E71"/>
  </w:style>
  <w:style w:type="paragraph" w:customStyle="1" w:styleId="21FEFFB7E75B406D883F9DE7647ACB13">
    <w:name w:val="21FEFFB7E75B406D883F9DE7647ACB13"/>
    <w:rsid w:val="00462E2D"/>
  </w:style>
  <w:style w:type="paragraph" w:customStyle="1" w:styleId="6FABA57BBB134A9EAF6566B4850469B7">
    <w:name w:val="6FABA57BBB134A9EAF6566B4850469B7"/>
    <w:rsid w:val="00462E2D"/>
  </w:style>
  <w:style w:type="paragraph" w:customStyle="1" w:styleId="DBF1D64BFDE44BCF85DD4A6518595557">
    <w:name w:val="DBF1D64BFDE44BCF85DD4A6518595557"/>
    <w:rsid w:val="00691BA8"/>
  </w:style>
  <w:style w:type="paragraph" w:customStyle="1" w:styleId="945FE09EFC884862AE7ED0D41D9CFDB9">
    <w:name w:val="945FE09EFC884862AE7ED0D41D9CFDB9"/>
    <w:rsid w:val="00691BA8"/>
  </w:style>
  <w:style w:type="paragraph" w:customStyle="1" w:styleId="26E4E2B6A19F434392E5EF8DBAD5F49C">
    <w:name w:val="26E4E2B6A19F434392E5EF8DBAD5F49C"/>
    <w:rsid w:val="00691BA8"/>
  </w:style>
  <w:style w:type="paragraph" w:customStyle="1" w:styleId="326B35A76A3541EC884C78B5BFB44FC8">
    <w:name w:val="326B35A76A3541EC884C78B5BFB44FC8"/>
    <w:rsid w:val="00691BA8"/>
  </w:style>
  <w:style w:type="paragraph" w:customStyle="1" w:styleId="7BD5B0B1A48D49F68E0DA7AD7FF90530">
    <w:name w:val="7BD5B0B1A48D49F68E0DA7AD7FF90530"/>
    <w:rsid w:val="00691BA8"/>
  </w:style>
  <w:style w:type="paragraph" w:customStyle="1" w:styleId="A46F0DC8FCC24A7586C4A73DBCF6A003">
    <w:name w:val="A46F0DC8FCC24A7586C4A73DBCF6A003"/>
    <w:rsid w:val="00691BA8"/>
  </w:style>
  <w:style w:type="paragraph" w:customStyle="1" w:styleId="F51F2E032F354EA1AA86FEE3856361EA">
    <w:name w:val="F51F2E032F354EA1AA86FEE3856361EA"/>
    <w:rsid w:val="00691BA8"/>
  </w:style>
  <w:style w:type="paragraph" w:customStyle="1" w:styleId="7AFCB4FEC8E843DDB8C62F5B4C14AEB4">
    <w:name w:val="7AFCB4FEC8E843DDB8C62F5B4C14AEB4"/>
    <w:rsid w:val="00691BA8"/>
  </w:style>
  <w:style w:type="paragraph" w:customStyle="1" w:styleId="797E2CFCBF0B43E88A5D05EAB22FE486">
    <w:name w:val="797E2CFCBF0B43E88A5D05EAB22FE486"/>
    <w:rsid w:val="00691BA8"/>
  </w:style>
  <w:style w:type="paragraph" w:customStyle="1" w:styleId="A86010DE3A594B739422ED655BF15627">
    <w:name w:val="A86010DE3A594B739422ED655BF15627"/>
    <w:rsid w:val="00691BA8"/>
  </w:style>
  <w:style w:type="paragraph" w:customStyle="1" w:styleId="576A53B8DBE3469ABE440602CA980848">
    <w:name w:val="576A53B8DBE3469ABE440602CA980848"/>
    <w:rsid w:val="00691BA8"/>
  </w:style>
  <w:style w:type="paragraph" w:customStyle="1" w:styleId="1A555BCF771744A58BA88AFAD5AB13F2">
    <w:name w:val="1A555BCF771744A58BA88AFAD5AB13F2"/>
    <w:rsid w:val="004C6876"/>
  </w:style>
  <w:style w:type="paragraph" w:customStyle="1" w:styleId="88823C9E17DF47E19D4F3F665C43EA77">
    <w:name w:val="88823C9E17DF47E19D4F3F665C43EA77"/>
    <w:rsid w:val="004C6876"/>
  </w:style>
  <w:style w:type="paragraph" w:customStyle="1" w:styleId="04EECDD16B3F4C66B556E93A3E9D1E1A">
    <w:name w:val="04EECDD16B3F4C66B556E93A3E9D1E1A"/>
    <w:rsid w:val="00E5439F"/>
  </w:style>
  <w:style w:type="paragraph" w:customStyle="1" w:styleId="E7449ADC0F924D9294F9D67F44FA0033">
    <w:name w:val="E7449ADC0F924D9294F9D67F44FA0033"/>
    <w:rsid w:val="00E5439F"/>
  </w:style>
  <w:style w:type="paragraph" w:customStyle="1" w:styleId="0ADE501C54944EF0BB484368A97347D5">
    <w:name w:val="0ADE501C54944EF0BB484368A97347D5"/>
    <w:rsid w:val="00E5439F"/>
  </w:style>
  <w:style w:type="paragraph" w:customStyle="1" w:styleId="12AED22F67AB431D8CFBD923262B52D0">
    <w:name w:val="12AED22F67AB431D8CFBD923262B52D0"/>
    <w:rsid w:val="00E5439F"/>
  </w:style>
  <w:style w:type="paragraph" w:customStyle="1" w:styleId="A5D4538AA3574B71B1E41B07EEF53C65">
    <w:name w:val="A5D4538AA3574B71B1E41B07EEF53C65"/>
    <w:rsid w:val="00E5439F"/>
  </w:style>
  <w:style w:type="paragraph" w:customStyle="1" w:styleId="099DCDF0804146E5B647F6A8A3EE1D23">
    <w:name w:val="099DCDF0804146E5B647F6A8A3EE1D23"/>
    <w:rsid w:val="00E5439F"/>
  </w:style>
  <w:style w:type="paragraph" w:customStyle="1" w:styleId="43B77176186A4EC9A576D892C59B2F6A">
    <w:name w:val="43B77176186A4EC9A576D892C59B2F6A"/>
    <w:rsid w:val="00E5439F"/>
  </w:style>
  <w:style w:type="paragraph" w:customStyle="1" w:styleId="BADAACFEB8D44E6F88B414CE6A52DFD1">
    <w:name w:val="BADAACFEB8D44E6F88B414CE6A52DFD1"/>
    <w:rsid w:val="00E5439F"/>
  </w:style>
  <w:style w:type="paragraph" w:customStyle="1" w:styleId="D45301905E5643EABEEF6C93BE4824F9">
    <w:name w:val="D45301905E5643EABEEF6C93BE4824F9"/>
    <w:rsid w:val="008158C8"/>
  </w:style>
  <w:style w:type="paragraph" w:customStyle="1" w:styleId="2BC9A40E78EE47B9886FE652D37E8582">
    <w:name w:val="2BC9A40E78EE47B9886FE652D37E8582"/>
    <w:rsid w:val="008158C8"/>
  </w:style>
  <w:style w:type="paragraph" w:customStyle="1" w:styleId="D14F98826082424CACD650096FBF2F47">
    <w:name w:val="D14F98826082424CACD650096FBF2F47"/>
    <w:rsid w:val="008158C8"/>
  </w:style>
  <w:style w:type="paragraph" w:customStyle="1" w:styleId="613AD21482A94E2886D0A1A4BE566CF0">
    <w:name w:val="613AD21482A94E2886D0A1A4BE566CF0"/>
    <w:rsid w:val="008158C8"/>
  </w:style>
  <w:style w:type="paragraph" w:customStyle="1" w:styleId="A979B06E24EB4703A3EFAFECC954D707">
    <w:name w:val="A979B06E24EB4703A3EFAFECC954D707"/>
    <w:rsid w:val="008158C8"/>
  </w:style>
  <w:style w:type="paragraph" w:customStyle="1" w:styleId="E113FCFFBC93439BB2A760AAAB8EBEE8">
    <w:name w:val="E113FCFFBC93439BB2A760AAAB8EBEE8"/>
    <w:rsid w:val="008158C8"/>
  </w:style>
  <w:style w:type="paragraph" w:customStyle="1" w:styleId="AB9BE2F7525245AA8BE8CC5AA3752222">
    <w:name w:val="AB9BE2F7525245AA8BE8CC5AA3752222"/>
    <w:rsid w:val="008B6CBF"/>
  </w:style>
  <w:style w:type="paragraph" w:customStyle="1" w:styleId="A2614804AFCD4004B776BF78649A1AED">
    <w:name w:val="A2614804AFCD4004B776BF78649A1AED"/>
    <w:rsid w:val="008B6CBF"/>
  </w:style>
  <w:style w:type="paragraph" w:customStyle="1" w:styleId="1E22A1305F0C4443B1EEC7B4C4C35830">
    <w:name w:val="1E22A1305F0C4443B1EEC7B4C4C35830"/>
    <w:rsid w:val="008B6CBF"/>
  </w:style>
  <w:style w:type="paragraph" w:customStyle="1" w:styleId="C5E83D3DDD2F4C5DA89F62B19329981B">
    <w:name w:val="C5E83D3DDD2F4C5DA89F62B19329981B"/>
    <w:rsid w:val="008B6CBF"/>
  </w:style>
  <w:style w:type="paragraph" w:customStyle="1" w:styleId="AA374CCF50D14E479007A3200BE9FE6C">
    <w:name w:val="AA374CCF50D14E479007A3200BE9FE6C"/>
    <w:rsid w:val="008B6CBF"/>
  </w:style>
  <w:style w:type="paragraph" w:customStyle="1" w:styleId="DD9147A0DD5C4EE78344C631B5BCEF63">
    <w:name w:val="DD9147A0DD5C4EE78344C631B5BCEF63"/>
    <w:rsid w:val="008B6CBF"/>
  </w:style>
  <w:style w:type="paragraph" w:customStyle="1" w:styleId="CB04AAE605064B08B37AA78FE8EEFCBB">
    <w:name w:val="CB04AAE605064B08B37AA78FE8EEFCBB"/>
    <w:rsid w:val="008B6CBF"/>
  </w:style>
  <w:style w:type="paragraph" w:customStyle="1" w:styleId="E7ABF8B4243245CCB7F08520E4ADEF1C">
    <w:name w:val="E7ABF8B4243245CCB7F08520E4ADEF1C"/>
    <w:rsid w:val="008B6CBF"/>
  </w:style>
  <w:style w:type="paragraph" w:customStyle="1" w:styleId="AD3FB8E290BC4477A2F2F27827D0C3BC">
    <w:name w:val="AD3FB8E290BC4477A2F2F27827D0C3BC"/>
    <w:rsid w:val="008B6CBF"/>
  </w:style>
  <w:style w:type="paragraph" w:customStyle="1" w:styleId="0B40A77363AA4DCF952F1743B58A13ED">
    <w:name w:val="0B40A77363AA4DCF952F1743B58A13ED"/>
    <w:rsid w:val="008B6CBF"/>
  </w:style>
  <w:style w:type="paragraph" w:customStyle="1" w:styleId="D3A21A30CE3944AFB0647F9E4D73BBEB">
    <w:name w:val="D3A21A30CE3944AFB0647F9E4D73BBEB"/>
    <w:rsid w:val="008B6CBF"/>
  </w:style>
  <w:style w:type="paragraph" w:customStyle="1" w:styleId="6B78A19781864282A0001BF4BABC9251">
    <w:name w:val="6B78A19781864282A0001BF4BABC9251"/>
    <w:rsid w:val="008B6CBF"/>
  </w:style>
  <w:style w:type="paragraph" w:customStyle="1" w:styleId="AB3BE3FDEBB44742A78A17D9EEDD51B9">
    <w:name w:val="AB3BE3FDEBB44742A78A17D9EEDD51B9"/>
    <w:rsid w:val="008B6CBF"/>
  </w:style>
  <w:style w:type="paragraph" w:customStyle="1" w:styleId="BF842E6846044073B652F1821CA0A873">
    <w:name w:val="BF842E6846044073B652F1821CA0A873"/>
    <w:rsid w:val="008B6CBF"/>
  </w:style>
  <w:style w:type="paragraph" w:customStyle="1" w:styleId="9ECB376F8678478DBE39AC0F5FA8623C">
    <w:name w:val="9ECB376F8678478DBE39AC0F5FA8623C"/>
    <w:rsid w:val="008B6CBF"/>
  </w:style>
  <w:style w:type="paragraph" w:customStyle="1" w:styleId="20195651B8AD40ECA810A06FB9505262">
    <w:name w:val="20195651B8AD40ECA810A06FB9505262"/>
    <w:rsid w:val="008B6CBF"/>
  </w:style>
  <w:style w:type="paragraph" w:customStyle="1" w:styleId="C91EE79D46A84F63AAFA3BA59DA87770">
    <w:name w:val="C91EE79D46A84F63AAFA3BA59DA87770"/>
    <w:rsid w:val="008B6CBF"/>
  </w:style>
  <w:style w:type="paragraph" w:customStyle="1" w:styleId="E04D78D523D74DD5BB118B38CB706D62">
    <w:name w:val="E04D78D523D74DD5BB118B38CB706D62"/>
    <w:rsid w:val="008B6CBF"/>
  </w:style>
  <w:style w:type="paragraph" w:customStyle="1" w:styleId="0E4E678DD9394A45BBCAA76C5707CB2A">
    <w:name w:val="0E4E678DD9394A45BBCAA76C5707CB2A"/>
    <w:rsid w:val="008B6CBF"/>
  </w:style>
  <w:style w:type="paragraph" w:customStyle="1" w:styleId="F6A71A1E10D341328DBD0F0476CB691A">
    <w:name w:val="F6A71A1E10D341328DBD0F0476CB691A"/>
    <w:rsid w:val="008B6CBF"/>
  </w:style>
  <w:style w:type="paragraph" w:customStyle="1" w:styleId="875BD24D2BFE4291A82353CB9BE9D41C">
    <w:name w:val="875BD24D2BFE4291A82353CB9BE9D41C"/>
    <w:rsid w:val="00D57A90"/>
  </w:style>
  <w:style w:type="paragraph" w:customStyle="1" w:styleId="72125723C0674C03B327543409674C13">
    <w:name w:val="72125723C0674C03B327543409674C13"/>
    <w:rsid w:val="008811B5"/>
  </w:style>
  <w:style w:type="paragraph" w:customStyle="1" w:styleId="1F64D5EFB8984AACA027797FD6AD75C4">
    <w:name w:val="1F64D5EFB8984AACA027797FD6AD75C4"/>
    <w:rsid w:val="00881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9EC0-C4FC-49B8-82B8-3C983810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11755</Words>
  <Characters>67010</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Богданова Юлия</dc:creator>
  <cp:keywords/>
  <dc:description/>
  <cp:lastModifiedBy>Войтович Наталья</cp:lastModifiedBy>
  <cp:revision>10</cp:revision>
  <cp:lastPrinted>2019-01-31T11:29:00Z</cp:lastPrinted>
  <dcterms:created xsi:type="dcterms:W3CDTF">2021-04-30T12:47:00Z</dcterms:created>
  <dcterms:modified xsi:type="dcterms:W3CDTF">2021-12-23T07:07:00Z</dcterms:modified>
</cp:coreProperties>
</file>